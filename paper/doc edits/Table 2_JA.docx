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618A" w14:textId="3B2F2B5C" w:rsidR="007733FA" w:rsidRDefault="00095380">
      <w:r>
        <w:t xml:space="preserve">Table 2: Causal odds ratios (OR) and 95% confidence calculated (95% CI) </w:t>
      </w:r>
      <w:ins w:id="0" w:author="Aida Jun" w:date="2022-04-21T16:59:00Z">
        <w:r w:rsidR="00EE779C">
          <w:t xml:space="preserve">for presence of social </w:t>
        </w:r>
        <w:proofErr w:type="spellStart"/>
        <w:proofErr w:type="gramStart"/>
        <w:r w:rsidR="00EE779C">
          <w:t>participation</w:t>
        </w:r>
      </w:ins>
      <w:ins w:id="1" w:author="Aida Jun" w:date="2022-04-21T17:00:00Z">
        <w:r w:rsidR="00EE779C" w:rsidRPr="00EE779C">
          <w:rPr>
            <w:vertAlign w:val="superscript"/>
            <w:rPrChange w:id="2" w:author="Aida Jun" w:date="2022-04-21T17:00:00Z">
              <w:rPr/>
            </w:rPrChange>
          </w:rPr>
          <w:t>a</w:t>
        </w:r>
      </w:ins>
      <w:proofErr w:type="spellEnd"/>
      <w:ins w:id="3" w:author="Aida Jun" w:date="2022-04-21T16:59:00Z">
        <w:r w:rsidR="00EE779C">
          <w:t xml:space="preserve">  </w:t>
        </w:r>
      </w:ins>
      <w:r>
        <w:t>by</w:t>
      </w:r>
      <w:proofErr w:type="gramEnd"/>
      <w:r>
        <w:t xml:space="preserve"> contrasting different counterfactual estimates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79"/>
        <w:gridCol w:w="2532"/>
        <w:gridCol w:w="1372"/>
        <w:gridCol w:w="1389"/>
      </w:tblGrid>
      <w:tr w:rsidR="007733FA" w14:paraId="62565491" w14:textId="77777777">
        <w:trPr>
          <w:cantSplit/>
          <w:trHeight w:val="360"/>
          <w:tblHeader/>
          <w:jc w:val="center"/>
        </w:trPr>
        <w:tc>
          <w:tcPr>
            <w:tcW w:w="377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992E377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253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32D41A5" w14:textId="1B9F43C3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OR [95% CI]</w:t>
            </w:r>
            <w:del w:id="4" w:author="Aida Jun" w:date="2022-04-21T17:01:00Z">
              <w:r w:rsidDel="00EE779C">
                <w:rPr>
                  <w:rFonts w:ascii="Arial" w:eastAsia="DejaVu Sans" w:hAnsi="Arial" w:cs="DejaVu Sans"/>
                  <w:color w:val="000000"/>
                  <w:sz w:val="22"/>
                  <w:szCs w:val="22"/>
                  <w:vertAlign w:val="superscript"/>
                </w:rPr>
                <w:delText>a</w:delText>
              </w:r>
            </w:del>
            <w:ins w:id="5" w:author="Aida Jun" w:date="2022-04-21T17:00:00Z">
              <w:r w:rsidR="00EE779C">
                <w:rPr>
                  <w:rFonts w:ascii="Arial" w:eastAsia="DejaVu Sans" w:hAnsi="Arial" w:cs="DejaVu Sans"/>
                  <w:color w:val="000000"/>
                  <w:sz w:val="22"/>
                  <w:szCs w:val="22"/>
                  <w:vertAlign w:val="superscript"/>
                </w:rPr>
                <w:t>b</w:t>
              </w:r>
            </w:ins>
          </w:p>
        </w:tc>
        <w:tc>
          <w:tcPr>
            <w:tcW w:w="13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A3C229F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P value</w:t>
            </w:r>
          </w:p>
        </w:tc>
        <w:tc>
          <w:tcPr>
            <w:tcW w:w="13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008F2C6" w14:textId="4F3D22F7" w:rsidR="007733FA" w:rsidRDefault="00095380">
            <w:pPr>
              <w:widowControl w:val="0"/>
              <w:spacing w:before="100" w:after="100" w:line="216" w:lineRule="exact"/>
              <w:ind w:left="100" w:right="100"/>
              <w:jc w:val="right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E-</w:t>
            </w:r>
            <w:proofErr w:type="spellStart"/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value</w:t>
            </w:r>
            <w:del w:id="6" w:author="Aida Jun" w:date="2022-04-21T17:01:00Z">
              <w:r w:rsidDel="00EE779C">
                <w:rPr>
                  <w:rFonts w:ascii="Arial" w:eastAsia="DejaVu Sans" w:hAnsi="Arial" w:cs="DejaVu Sans"/>
                  <w:color w:val="000000"/>
                  <w:sz w:val="22"/>
                  <w:szCs w:val="22"/>
                  <w:vertAlign w:val="superscript"/>
                </w:rPr>
                <w:delText>b</w:delText>
              </w:r>
            </w:del>
            <w:ins w:id="7" w:author="Aida Jun" w:date="2022-04-21T17:00:00Z">
              <w:r w:rsidR="00EE779C">
                <w:rPr>
                  <w:rFonts w:ascii="Arial" w:eastAsia="DejaVu Sans" w:hAnsi="Arial" w:cs="DejaVu Sans"/>
                  <w:color w:val="000000"/>
                  <w:sz w:val="22"/>
                  <w:szCs w:val="22"/>
                  <w:vertAlign w:val="superscript"/>
                </w:rPr>
                <w:t>c</w:t>
              </w:r>
            </w:ins>
            <w:proofErr w:type="spellEnd"/>
          </w:p>
        </w:tc>
      </w:tr>
      <w:tr w:rsidR="007733FA" w14:paraId="355B3B59" w14:textId="77777777">
        <w:trPr>
          <w:cantSplit/>
          <w:trHeight w:val="360"/>
          <w:jc w:val="center"/>
        </w:trPr>
        <w:tc>
          <w:tcPr>
            <w:tcW w:w="3779" w:type="dxa"/>
            <w:shd w:val="clear" w:color="auto" w:fill="FFFFFF"/>
            <w:vAlign w:val="center"/>
          </w:tcPr>
          <w:p w14:paraId="24F7392F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Observed vs Edentate</w:t>
            </w:r>
          </w:p>
        </w:tc>
        <w:tc>
          <w:tcPr>
            <w:tcW w:w="2532" w:type="dxa"/>
            <w:shd w:val="clear" w:color="auto" w:fill="FFFFFF"/>
            <w:vAlign w:val="center"/>
          </w:tcPr>
          <w:p w14:paraId="3B59993D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0.85 [0.79-0.92]</w:t>
            </w:r>
          </w:p>
        </w:tc>
        <w:tc>
          <w:tcPr>
            <w:tcW w:w="1372" w:type="dxa"/>
            <w:shd w:val="clear" w:color="auto" w:fill="FFFFFF"/>
            <w:vAlign w:val="center"/>
          </w:tcPr>
          <w:p w14:paraId="775898D7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commentRangeStart w:id="8"/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&lt;0.000</w:t>
            </w:r>
            <w:commentRangeEnd w:id="8"/>
            <w:r w:rsidR="00CD6722">
              <w:rPr>
                <w:rStyle w:val="ad"/>
              </w:rPr>
              <w:commentReference w:id="8"/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1CEC6E96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  <w:jc w:val="right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1.62</w:t>
            </w:r>
          </w:p>
        </w:tc>
      </w:tr>
      <w:tr w:rsidR="007733FA" w14:paraId="5857EC68" w14:textId="77777777">
        <w:trPr>
          <w:cantSplit/>
          <w:trHeight w:val="360"/>
          <w:jc w:val="center"/>
        </w:trPr>
        <w:tc>
          <w:tcPr>
            <w:tcW w:w="3779" w:type="dxa"/>
            <w:shd w:val="clear" w:color="auto" w:fill="FFFFFF"/>
            <w:vAlign w:val="center"/>
          </w:tcPr>
          <w:p w14:paraId="08008A6B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Observed vs 1-9 teeth</w:t>
            </w:r>
          </w:p>
        </w:tc>
        <w:tc>
          <w:tcPr>
            <w:tcW w:w="2532" w:type="dxa"/>
            <w:shd w:val="clear" w:color="auto" w:fill="FFFFFF"/>
            <w:vAlign w:val="center"/>
          </w:tcPr>
          <w:p w14:paraId="17CAF07B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0.94 [0.86-1.01]</w:t>
            </w:r>
          </w:p>
        </w:tc>
        <w:tc>
          <w:tcPr>
            <w:tcW w:w="1372" w:type="dxa"/>
            <w:shd w:val="clear" w:color="auto" w:fill="FFFFFF"/>
            <w:vAlign w:val="center"/>
          </w:tcPr>
          <w:p w14:paraId="5F786EB5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2A3BEF4B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  <w:jc w:val="right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1.34</w:t>
            </w:r>
          </w:p>
        </w:tc>
      </w:tr>
      <w:tr w:rsidR="007733FA" w14:paraId="2BFDED79" w14:textId="77777777">
        <w:trPr>
          <w:cantSplit/>
          <w:trHeight w:val="360"/>
          <w:jc w:val="center"/>
        </w:trPr>
        <w:tc>
          <w:tcPr>
            <w:tcW w:w="3779" w:type="dxa"/>
            <w:shd w:val="clear" w:color="auto" w:fill="FFFFFF"/>
            <w:vAlign w:val="center"/>
          </w:tcPr>
          <w:p w14:paraId="40153BA8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Observed vs 10-19 teeth</w:t>
            </w:r>
          </w:p>
        </w:tc>
        <w:tc>
          <w:tcPr>
            <w:tcW w:w="2532" w:type="dxa"/>
            <w:shd w:val="clear" w:color="auto" w:fill="FFFFFF"/>
            <w:vAlign w:val="center"/>
          </w:tcPr>
          <w:p w14:paraId="099E68C3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0.96 [0.90-1.01]</w:t>
            </w:r>
          </w:p>
        </w:tc>
        <w:tc>
          <w:tcPr>
            <w:tcW w:w="1372" w:type="dxa"/>
            <w:shd w:val="clear" w:color="auto" w:fill="FFFFFF"/>
            <w:vAlign w:val="center"/>
          </w:tcPr>
          <w:p w14:paraId="1D25B451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4A835919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  <w:jc w:val="right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1.27</w:t>
            </w:r>
          </w:p>
        </w:tc>
      </w:tr>
      <w:tr w:rsidR="007733FA" w14:paraId="022CF70E" w14:textId="77777777">
        <w:trPr>
          <w:cantSplit/>
          <w:trHeight w:val="360"/>
          <w:jc w:val="center"/>
        </w:trPr>
        <w:tc>
          <w:tcPr>
            <w:tcW w:w="3779" w:type="dxa"/>
            <w:shd w:val="clear" w:color="auto" w:fill="FFFFFF"/>
            <w:vAlign w:val="center"/>
          </w:tcPr>
          <w:p w14:paraId="478C092F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Observed vs &gt;=20 teeth</w:t>
            </w:r>
          </w:p>
        </w:tc>
        <w:tc>
          <w:tcPr>
            <w:tcW w:w="2532" w:type="dxa"/>
            <w:shd w:val="clear" w:color="auto" w:fill="FFFFFF"/>
            <w:vAlign w:val="center"/>
          </w:tcPr>
          <w:p w14:paraId="62491BD3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1.11 [1.08-1.15]</w:t>
            </w:r>
          </w:p>
        </w:tc>
        <w:tc>
          <w:tcPr>
            <w:tcW w:w="1372" w:type="dxa"/>
            <w:shd w:val="clear" w:color="auto" w:fill="FFFFFF"/>
            <w:vAlign w:val="center"/>
          </w:tcPr>
          <w:p w14:paraId="29BD5FFF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&lt;0.000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1187427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  <w:jc w:val="right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1.47</w:t>
            </w:r>
          </w:p>
        </w:tc>
      </w:tr>
      <w:tr w:rsidR="007733FA" w14:paraId="3BFDCB08" w14:textId="77777777">
        <w:trPr>
          <w:cantSplit/>
          <w:trHeight w:val="360"/>
          <w:jc w:val="center"/>
        </w:trPr>
        <w:tc>
          <w:tcPr>
            <w:tcW w:w="3779" w:type="dxa"/>
            <w:shd w:val="clear" w:color="auto" w:fill="FFFFFF"/>
            <w:vAlign w:val="center"/>
          </w:tcPr>
          <w:p w14:paraId="120E835E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Edentate vs Observed</w:t>
            </w:r>
          </w:p>
        </w:tc>
        <w:tc>
          <w:tcPr>
            <w:tcW w:w="2532" w:type="dxa"/>
            <w:shd w:val="clear" w:color="auto" w:fill="FFFFFF"/>
            <w:vAlign w:val="center"/>
          </w:tcPr>
          <w:p w14:paraId="51D2783A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1.17 [1.08-1.26]</w:t>
            </w:r>
          </w:p>
        </w:tc>
        <w:tc>
          <w:tcPr>
            <w:tcW w:w="1372" w:type="dxa"/>
            <w:shd w:val="clear" w:color="auto" w:fill="FFFFFF"/>
            <w:vAlign w:val="center"/>
          </w:tcPr>
          <w:p w14:paraId="125B3A11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&lt;0.000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0CF4E5B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  <w:jc w:val="right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1.62</w:t>
            </w:r>
          </w:p>
        </w:tc>
      </w:tr>
      <w:tr w:rsidR="007733FA" w14:paraId="5A9E8AA1" w14:textId="77777777">
        <w:trPr>
          <w:cantSplit/>
          <w:trHeight w:val="360"/>
          <w:jc w:val="center"/>
        </w:trPr>
        <w:tc>
          <w:tcPr>
            <w:tcW w:w="3779" w:type="dxa"/>
            <w:shd w:val="clear" w:color="auto" w:fill="FFFFFF"/>
            <w:vAlign w:val="center"/>
          </w:tcPr>
          <w:p w14:paraId="1262C0CF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Edentate vs 1-9 teeth</w:t>
            </w:r>
          </w:p>
        </w:tc>
        <w:tc>
          <w:tcPr>
            <w:tcW w:w="2532" w:type="dxa"/>
            <w:shd w:val="clear" w:color="auto" w:fill="FFFFFF"/>
            <w:vAlign w:val="center"/>
          </w:tcPr>
          <w:p w14:paraId="718B82F0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1.10 [1.00-1.19]</w:t>
            </w:r>
          </w:p>
        </w:tc>
        <w:tc>
          <w:tcPr>
            <w:tcW w:w="1372" w:type="dxa"/>
            <w:shd w:val="clear" w:color="auto" w:fill="FFFFFF"/>
            <w:vAlign w:val="center"/>
          </w:tcPr>
          <w:p w14:paraId="102B24CE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22FB0CD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  <w:jc w:val="right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1.42</w:t>
            </w:r>
          </w:p>
        </w:tc>
      </w:tr>
      <w:tr w:rsidR="007733FA" w14:paraId="70845BAE" w14:textId="77777777">
        <w:trPr>
          <w:cantSplit/>
          <w:trHeight w:val="360"/>
          <w:jc w:val="center"/>
        </w:trPr>
        <w:tc>
          <w:tcPr>
            <w:tcW w:w="3779" w:type="dxa"/>
            <w:shd w:val="clear" w:color="auto" w:fill="FFFFFF"/>
            <w:vAlign w:val="center"/>
          </w:tcPr>
          <w:p w14:paraId="0F391A62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Edentate vs 10-19 teeth</w:t>
            </w:r>
          </w:p>
        </w:tc>
        <w:tc>
          <w:tcPr>
            <w:tcW w:w="2532" w:type="dxa"/>
            <w:shd w:val="clear" w:color="auto" w:fill="FFFFFF"/>
            <w:vAlign w:val="center"/>
          </w:tcPr>
          <w:p w14:paraId="1CB5D78D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1.12 [1.03-1.21]</w:t>
            </w:r>
          </w:p>
        </w:tc>
        <w:tc>
          <w:tcPr>
            <w:tcW w:w="1372" w:type="dxa"/>
            <w:shd w:val="clear" w:color="auto" w:fill="FFFFFF"/>
            <w:vAlign w:val="center"/>
          </w:tcPr>
          <w:p w14:paraId="071B0DAC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&lt;0.000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3E843F8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  <w:jc w:val="right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1.48</w:t>
            </w:r>
          </w:p>
        </w:tc>
      </w:tr>
      <w:tr w:rsidR="007733FA" w14:paraId="0C1C4556" w14:textId="77777777">
        <w:trPr>
          <w:cantSplit/>
          <w:trHeight w:val="360"/>
          <w:jc w:val="center"/>
        </w:trPr>
        <w:tc>
          <w:tcPr>
            <w:tcW w:w="3779" w:type="dxa"/>
            <w:tcBorders>
              <w:bottom w:val="single" w:sz="16" w:space="0" w:color="666666"/>
            </w:tcBorders>
            <w:shd w:val="clear" w:color="auto" w:fill="FFFFFF"/>
            <w:vAlign w:val="center"/>
          </w:tcPr>
          <w:p w14:paraId="20BE1334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Edentate vs &gt;=20 teeth</w:t>
            </w:r>
          </w:p>
        </w:tc>
        <w:tc>
          <w:tcPr>
            <w:tcW w:w="2532" w:type="dxa"/>
            <w:tcBorders>
              <w:bottom w:val="single" w:sz="16" w:space="0" w:color="666666"/>
            </w:tcBorders>
            <w:shd w:val="clear" w:color="auto" w:fill="FFFFFF"/>
            <w:vAlign w:val="center"/>
          </w:tcPr>
          <w:p w14:paraId="36F3886F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1.30 [1.23-1.38]</w:t>
            </w:r>
          </w:p>
        </w:tc>
        <w:tc>
          <w:tcPr>
            <w:tcW w:w="1372" w:type="dxa"/>
            <w:tcBorders>
              <w:bottom w:val="single" w:sz="16" w:space="0" w:color="666666"/>
            </w:tcBorders>
            <w:shd w:val="clear" w:color="auto" w:fill="FFFFFF"/>
            <w:vAlign w:val="center"/>
          </w:tcPr>
          <w:p w14:paraId="37C5DC4C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&lt;0.000</w:t>
            </w:r>
          </w:p>
        </w:tc>
        <w:tc>
          <w:tcPr>
            <w:tcW w:w="1389" w:type="dxa"/>
            <w:tcBorders>
              <w:bottom w:val="single" w:sz="16" w:space="0" w:color="666666"/>
            </w:tcBorders>
            <w:shd w:val="clear" w:color="auto" w:fill="FFFFFF"/>
            <w:vAlign w:val="center"/>
          </w:tcPr>
          <w:p w14:paraId="3CA11E82" w14:textId="77777777" w:rsidR="007733FA" w:rsidRDefault="00095380">
            <w:pPr>
              <w:widowControl w:val="0"/>
              <w:spacing w:before="100" w:after="100" w:line="216" w:lineRule="exact"/>
              <w:ind w:left="100" w:right="100"/>
              <w:jc w:val="right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1.94</w:t>
            </w:r>
          </w:p>
        </w:tc>
      </w:tr>
      <w:tr w:rsidR="007733FA" w14:paraId="6DD7A020" w14:textId="77777777">
        <w:trPr>
          <w:cantSplit/>
          <w:trHeight w:val="493"/>
          <w:jc w:val="center"/>
        </w:trPr>
        <w:tc>
          <w:tcPr>
            <w:tcW w:w="9072" w:type="dxa"/>
            <w:gridSpan w:val="4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328C1A" w14:textId="47BDC39A" w:rsidR="00EE779C" w:rsidRDefault="00EE779C">
            <w:pPr>
              <w:widowControl w:val="0"/>
              <w:spacing w:before="100" w:after="100" w:line="216" w:lineRule="exact"/>
              <w:ind w:left="100" w:right="100"/>
              <w:rPr>
                <w:ins w:id="9" w:author="Aida Jun" w:date="2022-04-21T17:01:00Z"/>
                <w:vertAlign w:val="superscript"/>
              </w:rPr>
            </w:pPr>
            <w:commentRangeStart w:id="10"/>
            <w:proofErr w:type="spellStart"/>
            <w:ins w:id="11" w:author="Aida Jun" w:date="2022-04-21T17:01:00Z">
              <w:r>
                <w:rPr>
                  <w:vertAlign w:val="superscript"/>
                </w:rPr>
                <w:t>a</w:t>
              </w:r>
              <w:proofErr w:type="spellEnd"/>
              <w:r>
                <w:t xml:space="preserve"> Once a month or more frequently participation</w:t>
              </w:r>
              <w:commentRangeEnd w:id="10"/>
              <w:r w:rsidR="00824FF3">
                <w:rPr>
                  <w:rStyle w:val="ad"/>
                </w:rPr>
                <w:commentReference w:id="10"/>
              </w:r>
            </w:ins>
          </w:p>
          <w:p w14:paraId="339C9B22" w14:textId="041F1162" w:rsidR="007733FA" w:rsidDel="00185ED9" w:rsidRDefault="00095380">
            <w:pPr>
              <w:widowControl w:val="0"/>
              <w:spacing w:before="100" w:after="100" w:line="216" w:lineRule="exact"/>
              <w:ind w:left="100" w:right="100"/>
              <w:rPr>
                <w:del w:id="12" w:author="Aida Jun" w:date="2022-04-21T17:03:00Z"/>
              </w:rPr>
            </w:pPr>
            <w:del w:id="13" w:author="Aida Jun" w:date="2022-04-21T17:01:00Z">
              <w:r w:rsidDel="00EE779C">
                <w:rPr>
                  <w:vertAlign w:val="superscript"/>
                </w:rPr>
                <w:delText>a</w:delText>
              </w:r>
            </w:del>
            <w:ins w:id="14" w:author="Aida Jun" w:date="2022-04-21T17:01:00Z">
              <w:r w:rsidR="00EE779C">
                <w:rPr>
                  <w:vertAlign w:val="superscript"/>
                </w:rPr>
                <w:t>b</w:t>
              </w:r>
            </w:ins>
            <w:r>
              <w:t xml:space="preserve"> All the estimates are adjusted for age, sex, baseline social participation, a set of time-varying confounders (i.e., annual household income, self-rated health, dental prosthesis use, and marital status) and censoring of the participants. </w:t>
            </w:r>
          </w:p>
          <w:p w14:paraId="19F8253F" w14:textId="77777777" w:rsidR="007733FA" w:rsidRDefault="007733FA">
            <w:pPr>
              <w:widowControl w:val="0"/>
              <w:spacing w:before="100" w:after="100" w:line="216" w:lineRule="exact"/>
              <w:ind w:left="100" w:right="100"/>
            </w:pPr>
          </w:p>
          <w:p w14:paraId="5FB996B6" w14:textId="36EA940D" w:rsidR="007733FA" w:rsidRDefault="00095380">
            <w:pPr>
              <w:widowControl w:val="0"/>
              <w:spacing w:before="100" w:after="100" w:line="216" w:lineRule="exact"/>
              <w:ind w:left="100" w:right="100"/>
            </w:pPr>
            <w:del w:id="15" w:author="Aida Jun" w:date="2022-04-21T17:01:00Z">
              <w:r w:rsidDel="00EE779C">
                <w:rPr>
                  <w:vertAlign w:val="superscript"/>
                </w:rPr>
                <w:delText>b</w:delText>
              </w:r>
            </w:del>
            <w:ins w:id="16" w:author="Aida Jun" w:date="2022-04-21T17:01:00Z">
              <w:r w:rsidR="00EE779C">
                <w:rPr>
                  <w:vertAlign w:val="superscript"/>
                </w:rPr>
                <w:t>c</w:t>
              </w:r>
            </w:ins>
            <w:r>
              <w:t xml:space="preserve"> E values were calculated to reflect the potential effect of unmeasured confounders.</w:t>
            </w:r>
          </w:p>
        </w:tc>
      </w:tr>
    </w:tbl>
    <w:p w14:paraId="0426EDEE" w14:textId="77777777" w:rsidR="007733FA" w:rsidRDefault="007733FA"/>
    <w:sectPr w:rsidR="007733FA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ida Jun" w:date="2022-04-21T17:03:00Z" w:initials="AJ">
    <w:p w14:paraId="7878B488" w14:textId="77777777" w:rsidR="00CD6722" w:rsidRDefault="00CD6722" w:rsidP="002754DE">
      <w:pPr>
        <w:pStyle w:val="ae"/>
      </w:pPr>
      <w:r>
        <w:rPr>
          <w:rStyle w:val="ad"/>
        </w:rPr>
        <w:annotationRef/>
      </w:r>
      <w:r>
        <w:t>&lt;0.001? &lt;0.0001?</w:t>
      </w:r>
    </w:p>
  </w:comment>
  <w:comment w:id="10" w:author="Aida Jun" w:date="2022-04-21T17:01:00Z" w:initials="AJ">
    <w:p w14:paraId="1C660B08" w14:textId="49B2AB89" w:rsidR="00824FF3" w:rsidRDefault="00824FF3" w:rsidP="00921168">
      <w:pPr>
        <w:pStyle w:val="ae"/>
      </w:pPr>
      <w:r>
        <w:rPr>
          <w:rStyle w:val="ad"/>
        </w:rPr>
        <w:annotationRef/>
      </w:r>
      <w:r>
        <w:t>Please modify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78B488" w15:done="0"/>
  <w15:commentEx w15:paraId="1C660B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C0CC8" w16cex:dateUtc="2022-04-21T08:03:00Z"/>
  <w16cex:commentExtensible w16cex:durableId="260C0C87" w16cex:dateUtc="2022-04-21T0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78B488" w16cid:durableId="260C0CC8"/>
  <w16cid:commentId w16cid:paraId="1C660B08" w16cid:durableId="260C0C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71E32" w14:textId="77777777" w:rsidR="00492874" w:rsidRDefault="00492874" w:rsidP="00EE779C">
      <w:r>
        <w:separator/>
      </w:r>
    </w:p>
  </w:endnote>
  <w:endnote w:type="continuationSeparator" w:id="0">
    <w:p w14:paraId="02A440F1" w14:textId="77777777" w:rsidR="00492874" w:rsidRDefault="00492874" w:rsidP="00EE7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D8E54" w14:textId="77777777" w:rsidR="00492874" w:rsidRDefault="00492874" w:rsidP="00EE779C">
      <w:r>
        <w:separator/>
      </w:r>
    </w:p>
  </w:footnote>
  <w:footnote w:type="continuationSeparator" w:id="0">
    <w:p w14:paraId="2ED84344" w14:textId="77777777" w:rsidR="00492874" w:rsidRDefault="00492874" w:rsidP="00EE7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A2E3D"/>
    <w:multiLevelType w:val="multilevel"/>
    <w:tmpl w:val="3256590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2489074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da Jun">
    <w15:presenceInfo w15:providerId="Windows Live" w15:userId="0e4660f9208394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trackRevisions/>
  <w:defaultTabStop w:val="708"/>
  <w:autoHyphenation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wMDQ1MDQ3s7Q0NTVW0lEKTi0uzszPAykwqgUACPdDuSwAAAA="/>
  </w:docVars>
  <w:rsids>
    <w:rsidRoot w:val="007733FA"/>
    <w:rsid w:val="00095380"/>
    <w:rsid w:val="00185ED9"/>
    <w:rsid w:val="00492874"/>
    <w:rsid w:val="007733FA"/>
    <w:rsid w:val="00824FF3"/>
    <w:rsid w:val="00CD6722"/>
    <w:rsid w:val="00E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DA0FF6"/>
  <w15:docId w15:val="{076A2087-967D-43A7-B120-A7D33535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1"/>
      </w:numPr>
      <w:pBdr>
        <w:bottom w:val="single" w:sz="4" w:space="1" w:color="000000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強調太字1"/>
    <w:basedOn w:val="a0"/>
    <w:uiPriority w:val="1"/>
    <w:qFormat/>
    <w:rsid w:val="007B3E96"/>
    <w:rPr>
      <w:b/>
    </w:rPr>
  </w:style>
  <w:style w:type="character" w:customStyle="1" w:styleId="10">
    <w:name w:val="見出し 1 (文字)"/>
    <w:basedOn w:val="a0"/>
    <w:link w:val="1"/>
    <w:uiPriority w:val="9"/>
    <w:qFormat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qFormat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qFormat/>
    <w:rsid w:val="00362E65"/>
    <w:rPr>
      <w:rFonts w:asciiTheme="majorHAnsi" w:eastAsiaTheme="majorEastAsia" w:hAnsiTheme="majorHAnsi" w:cstheme="majorBidi"/>
      <w:b/>
      <w:bCs/>
    </w:rPr>
  </w:style>
  <w:style w:type="character" w:customStyle="1" w:styleId="a3">
    <w:name w:val="吹き出し (文字)"/>
    <w:basedOn w:val="a0"/>
    <w:link w:val="a4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qFormat/>
    <w:rsid w:val="00457CF1"/>
    <w:rPr>
      <w:vertAlign w:val="superscript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ascii="Times New Roman" w:hAnsi="Times New Roman"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Times New Roman" w:hAnsi="Times New Roman"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Noto Sans Devanagari"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paragraph" w:styleId="12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3"/>
    <w:uiPriority w:val="99"/>
    <w:semiHidden/>
    <w:unhideWhenUsed/>
    <w:qFormat/>
    <w:rsid w:val="00FB63E7"/>
    <w:rPr>
      <w:rFonts w:ascii="Lucida Grande" w:hAnsi="Lucida Grande"/>
      <w:sz w:val="18"/>
      <w:szCs w:val="18"/>
    </w:rPr>
  </w:style>
  <w:style w:type="paragraph" w:customStyle="1" w:styleId="graphictitle">
    <w:name w:val="graphic title"/>
    <w:basedOn w:val="ImageCaption"/>
    <w:next w:val="a"/>
    <w:qFormat/>
    <w:rsid w:val="0035500D"/>
  </w:style>
  <w:style w:type="paragraph" w:customStyle="1" w:styleId="tabletitle">
    <w:name w:val="table title"/>
    <w:basedOn w:val="TableCaption"/>
    <w:next w:val="a"/>
    <w:qFormat/>
    <w:rsid w:val="00901463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tblBorders>
        <w:top w:val="single" w:sz="8" w:space="0" w:color="auto"/>
        <w:bottom w:val="single" w:sz="8" w:space="0" w:color="auto"/>
        <w:insideH w:val="single" w:sz="8" w:space="0" w:color="auto"/>
      </w:tblBorders>
    </w:tbl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8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a9">
    <w:name w:val="header"/>
    <w:basedOn w:val="a"/>
    <w:link w:val="aa"/>
    <w:uiPriority w:val="99"/>
    <w:unhideWhenUsed/>
    <w:rsid w:val="00EE779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EE779C"/>
  </w:style>
  <w:style w:type="paragraph" w:styleId="ab">
    <w:name w:val="footer"/>
    <w:basedOn w:val="a"/>
    <w:link w:val="ac"/>
    <w:uiPriority w:val="99"/>
    <w:unhideWhenUsed/>
    <w:rsid w:val="00EE779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EE779C"/>
  </w:style>
  <w:style w:type="character" w:styleId="ad">
    <w:name w:val="annotation reference"/>
    <w:basedOn w:val="a0"/>
    <w:uiPriority w:val="99"/>
    <w:semiHidden/>
    <w:unhideWhenUsed/>
    <w:rsid w:val="00824FF3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824FF3"/>
  </w:style>
  <w:style w:type="character" w:customStyle="1" w:styleId="af">
    <w:name w:val="コメント文字列 (文字)"/>
    <w:basedOn w:val="a0"/>
    <w:link w:val="ae"/>
    <w:uiPriority w:val="99"/>
    <w:rsid w:val="00824FF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824FF3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824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Aida Jun</cp:lastModifiedBy>
  <cp:revision>15</cp:revision>
  <dcterms:created xsi:type="dcterms:W3CDTF">2017-02-28T11:18:00Z</dcterms:created>
  <dcterms:modified xsi:type="dcterms:W3CDTF">2022-04-21T08:03:00Z</dcterms:modified>
  <dc:language>en-US</dc:language>
</cp:coreProperties>
</file>