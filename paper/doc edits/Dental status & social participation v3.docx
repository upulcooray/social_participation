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120" w:after="120"/>
        <w:rPr/>
      </w:pPr>
      <w:r>
        <w:rPr/>
        <w:t>Estimating the effect of number of remaining teeth on social participation among older adults</w:t>
      </w:r>
      <w:del w:id="0" w:author="Upul Cooray " w:date="2022-01-21T11:29:48Z">
        <w:r>
          <w:rPr/>
          <w:commentReference w:id="0"/>
        </w:r>
      </w:del>
      <w:ins w:id="1" w:author="Unknown Author" w:date="2021-11-09T14:07:17Z">
        <w:r>
          <w:rPr/>
          <w:t xml:space="preserve"> in Japan</w:t>
        </w:r>
      </w:ins>
    </w:p>
    <w:p>
      <w:pPr>
        <w:pStyle w:val="Normal"/>
        <w:rPr/>
      </w:pPr>
      <w:r>
        <w:rPr/>
      </w:r>
    </w:p>
    <w:p>
      <w:pPr>
        <w:pStyle w:val="Heading3"/>
        <w:ind w:hanging="0"/>
        <w:rPr/>
      </w:pPr>
      <w:r>
        <w:rPr/>
        <w:t>## Introduction</w:t>
      </w:r>
    </w:p>
    <w:p>
      <w:pPr>
        <w:pStyle w:val="FirstParagraph"/>
        <w:rPr/>
      </w:pPr>
      <w:r>
        <w:rPr/>
        <w:t xml:space="preserve">The term "social participation" refers to an individual's involvement in activities that allow them to interact with others in society or the community [@levasseur2010]. Social participation among older adults is regarded as an essential component of healthy aging because it has numerous positive effects on both individuals and society [@Golinowska2016]. Previous studies have linked higher levels of social participation to higher life expectancy, </w:t>
      </w:r>
      <w:del w:id="2" w:author="Upul Cooray " w:date="2022-01-21T11:29:33Z">
        <w:r>
          <w:rPr/>
          <w:commentReference w:id="1"/>
        </w:r>
      </w:del>
      <w:r>
        <w:rPr/>
        <w:t>better health-related quality of life, well-being, and functioning of older adults [@Wanchai2018; @dahan2008]. Community-level health promotion and prevention activities such  as physical activity, smoking and alcohol interventions are also facilitated through social engagement [@Saito2019].</w:t>
      </w:r>
      <w:del w:id="3" w:author="Unknown Author" w:date="2021-11-09T14:23:10Z">
        <w:r>
          <w:rPr/>
          <w:delText xml:space="preserve"> Howeve</w:delText>
        </w:r>
      </w:del>
      <w:del w:id="4" w:author="Unknown Author" w:date="2021-11-09T14:22:54Z">
        <w:r>
          <w:rPr/>
          <w:delText>r</w:delText>
        </w:r>
      </w:del>
      <w:ins w:id="5" w:author="Unknown Author" w:date="2021-11-09T14:23:11Z">
        <w:r>
          <w:rPr/>
          <w:t xml:space="preserve"> On the other hand</w:t>
        </w:r>
      </w:ins>
      <w:r>
        <w:rPr/>
        <w:t xml:space="preserve">, </w:t>
      </w:r>
      <w:del w:id="6" w:author="Unknown Author" w:date="2021-11-09T14:23:32Z">
        <w:r>
          <w:rPr/>
          <w:delText>a variety of socio-demographic and</w:delText>
        </w:r>
      </w:del>
      <w:ins w:id="7" w:author="Unknown Author" w:date="2021-11-09T14:23:34Z">
        <w:r>
          <w:rPr/>
          <w:t xml:space="preserve">wide range of </w:t>
        </w:r>
      </w:ins>
      <w:del w:id="8" w:author="Upul Cooray" w:date="2021-12-08T10:47:27Z">
        <w:r>
          <w:rPr/>
          <w:delText>determinats</w:delText>
        </w:r>
      </w:del>
      <w:ins w:id="9" w:author="Upul Cooray" w:date="2021-12-08T10:47:27Z">
        <w:r>
          <w:rPr>
            <w:rFonts w:eastAsia="ＭＳ 明朝"/>
            <w:color w:val="auto"/>
            <w:kern w:val="0"/>
            <w:sz w:val="24"/>
            <w:szCs w:val="24"/>
            <w:lang w:val="en-US" w:eastAsia="en-US" w:bidi="ar-SA"/>
          </w:rPr>
          <w:t>determinants</w:t>
        </w:r>
      </w:ins>
      <w:ins w:id="10" w:author="Unknown Author" w:date="2021-11-09T14:23:34Z">
        <w:r>
          <w:rPr/>
          <w:t xml:space="preserve"> includin</w:t>
        </w:r>
      </w:ins>
      <w:ins w:id="11" w:author="Unknown Author" w:date="2021-11-09T14:24:00Z">
        <w:r>
          <w:rPr/>
          <w:t>g</w:t>
        </w:r>
      </w:ins>
      <w:r>
        <w:rPr/>
        <w:t xml:space="preserve"> health-related factors have been found to influence the level of social participation among older adults [@Cornwell2009]. </w:t>
      </w:r>
      <w:commentRangeStart w:id="2"/>
      <w:r>
        <w:rPr/>
        <w:t>`r '\n'`</w:t>
      </w:r>
      <w:commentRangeEnd w:id="2"/>
      <w:r>
        <w:commentReference w:id="2"/>
      </w:r>
      <w:r>
        <w:rPr/>
      </w:r>
    </w:p>
    <w:p>
      <w:pPr>
        <w:pStyle w:val="FirstParagraph"/>
        <w:rPr/>
      </w:pPr>
      <w:del w:id="12" w:author="Upul Cooray " w:date="2022-01-21T11:30:14Z">
        <w:r>
          <w:rPr/>
          <w:commentReference w:id="3"/>
        </w:r>
      </w:del>
      <w:r>
        <w:rPr/>
        <w:t xml:space="preserve">Teeth and oral health play an important role in speaking, smiling, and facial expressions, which are essential for positive social interactions. Tooth loss is common in older adults as a result of a life-long accumulation of chronic dental conditions such as dental caries and periodontal diseases [@Griffin2012]. Previous studies have </w:t>
      </w:r>
      <w:del w:id="13" w:author="Upul Cooray " w:date="2022-01-21T11:46:32Z">
        <w:r>
          <w:rPr/>
          <w:delText>found</w:delText>
        </w:r>
      </w:del>
      <w:ins w:id="14" w:author="Upul Cooray " w:date="2022-01-21T11:46:40Z">
        <w:r>
          <w:rPr>
            <w:rFonts w:eastAsia="ＭＳ 明朝"/>
            <w:color w:val="auto"/>
            <w:kern w:val="0"/>
            <w:sz w:val="24"/>
            <w:szCs w:val="24"/>
            <w:lang w:val="en-US" w:eastAsia="en-US" w:bidi="ar-SA"/>
          </w:rPr>
          <w:t>consistently</w:t>
        </w:r>
      </w:ins>
      <w:r>
        <w:rPr/>
        <w:t xml:space="preserve"> </w:t>
      </w:r>
      <w:ins w:id="15" w:author="Upul Cooray " w:date="2022-01-21T11:46:54Z">
        <w:r>
          <w:rPr/>
          <w:t>linke</w:t>
        </w:r>
      </w:ins>
      <w:ins w:id="16" w:author="Upul Cooray " w:date="2022-01-21T11:47:00Z">
        <w:r>
          <w:rPr/>
          <w:t xml:space="preserve">d social and </w:t>
        </w:r>
      </w:ins>
      <w:ins w:id="17" w:author="Upul Cooray " w:date="2022-01-21T11:47:00Z">
        <w:r>
          <w:rPr>
            <w:rFonts w:eastAsia="ＭＳ 明朝"/>
            <w:color w:val="auto"/>
            <w:kern w:val="0"/>
            <w:sz w:val="24"/>
            <w:szCs w:val="24"/>
            <w:lang w:val="en-US" w:eastAsia="en-US" w:bidi="ar-SA"/>
          </w:rPr>
          <w:t>neighborhood</w:t>
        </w:r>
      </w:ins>
      <w:ins w:id="18" w:author="Upul Cooray " w:date="2022-01-21T11:47:00Z">
        <w:r>
          <w:rPr/>
          <w:t xml:space="preserve"> related </w:t>
        </w:r>
      </w:ins>
      <w:ins w:id="19" w:author="Upul Cooray " w:date="2022-01-21T11:48:03Z">
        <w:r>
          <w:rPr/>
          <w:t xml:space="preserve">factors such as social capital and social participation to </w:t>
        </w:r>
      </w:ins>
      <w:del w:id="20" w:author="Upul Cooray " w:date="2022-01-21T11:50:00Z">
        <w:r>
          <w:rPr/>
          <w:delText xml:space="preserve">an association between social participation and </w:delText>
        </w:r>
      </w:del>
      <w:del w:id="21" w:author="Unknown Author" w:date="2021-11-09T14:41:13Z">
        <w:r>
          <w:rPr/>
          <w:delText>dental status</w:delText>
        </w:r>
      </w:del>
      <w:ins w:id="22" w:author="Unknown Author" w:date="2021-11-09T14:41:15Z">
        <w:r>
          <w:rPr/>
          <w:t>oral health</w:t>
        </w:r>
      </w:ins>
      <w:del w:id="23" w:author="Unknown Author" w:date="2021-11-09T14:41:40Z">
        <w:r>
          <w:rPr/>
          <w:delText xml:space="preserve"> in</w:delText>
        </w:r>
      </w:del>
      <w:ins w:id="24" w:author="Unknown Author" w:date="2021-11-09T14:41:41Z">
        <w:r>
          <w:rPr/>
          <w:t xml:space="preserve"> </w:t>
        </w:r>
      </w:ins>
      <w:ins w:id="25" w:author="Upul Cooray " w:date="2022-01-21T11:50:15Z">
        <w:r>
          <w:rPr/>
          <w:t xml:space="preserve">related outcomes </w:t>
        </w:r>
      </w:ins>
      <w:ins w:id="26" w:author="Unknown Author" w:date="2021-11-09T14:41:41Z">
        <w:r>
          <w:rPr/>
          <w:t>among</w:t>
        </w:r>
      </w:ins>
      <w:r>
        <w:rPr/>
        <w:t xml:space="preserve"> older adults</w:t>
      </w:r>
      <w:del w:id="27" w:author="Upul Cooray " w:date="2022-01-21T11:32:18Z">
        <w:r>
          <w:rPr/>
          <w:delText xml:space="preserve">. </w:delText>
        </w:r>
      </w:del>
      <w:ins w:id="28" w:author="Upul Cooray " w:date="2022-01-21T12:09:18Z">
        <w:r>
          <w:rPr/>
          <w:t xml:space="preserve"> </w:t>
        </w:r>
      </w:ins>
      <w:r>
        <w:rPr/>
        <w:t>[@Takeuchi2013</w:t>
      </w:r>
      <w:ins w:id="29" w:author="Unknown Author" w:date="2021-11-09T14:40:36Z">
        <w:r>
          <w:rPr/>
          <w:t>; @</w:t>
        </w:r>
      </w:ins>
      <w:del w:id="30" w:author="Upul Cooray " w:date="2022-01-21T12:07:27Z">
        <w:r>
          <w:rPr/>
          <w:delText>Patrick2016</w:delText>
        </w:r>
      </w:del>
      <w:ins w:id="31" w:author="Upul Cooray " w:date="2022-01-21T12:07:27Z">
        <w:r>
          <w:rPr/>
          <w:t>Rouxel2015; @Aida2011</w:t>
        </w:r>
      </w:ins>
      <w:r>
        <w:rPr/>
        <w:t xml:space="preserve">]. </w:t>
      </w:r>
      <w:del w:id="32" w:author="Upul Cooray " w:date="2022-01-21T12:09:29Z">
        <w:r>
          <w:rPr/>
          <w:commentReference w:id="4"/>
        </w:r>
      </w:del>
      <w:del w:id="33" w:author="Upul Cooray " w:date="2022-01-26T22:26:55Z">
        <w:r>
          <w:rPr/>
          <w:commentReference w:id="5"/>
        </w:r>
      </w:del>
      <w:r>
        <w:rPr/>
        <w:t xml:space="preserve">However, </w:t>
      </w:r>
      <w:del w:id="34" w:author="Upul Cooray " w:date="2022-01-21T12:09:49Z">
        <w:r>
          <w:rPr/>
          <w:delText>no</w:delText>
        </w:r>
      </w:del>
      <w:ins w:id="35" w:author="Upul Cooray " w:date="2022-01-21T12:09:50Z">
        <w:r>
          <w:rPr/>
          <w:t xml:space="preserve">it is </w:t>
        </w:r>
      </w:ins>
      <w:ins w:id="36" w:author="Upul Cooray " w:date="2022-01-21T12:09:50Z">
        <w:r>
          <w:rPr>
            <w:rFonts w:eastAsia="ＭＳ 明朝"/>
            <w:color w:val="auto"/>
            <w:kern w:val="0"/>
            <w:sz w:val="24"/>
            <w:szCs w:val="24"/>
            <w:lang w:val="en-US" w:eastAsia="en-US" w:bidi="ar-SA"/>
          </w:rPr>
          <w:t>equally</w:t>
        </w:r>
      </w:ins>
      <w:ins w:id="37" w:author="Upul Cooray " w:date="2022-01-21T12:09:50Z">
        <w:r>
          <w:rPr/>
          <w:t xml:space="preserve"> import</w:t>
        </w:r>
      </w:ins>
      <w:ins w:id="38" w:author="Upul Cooray " w:date="2022-01-21T12:10:00Z">
        <w:r>
          <w:rPr/>
          <w:t xml:space="preserve">ant to understand the effect of oral health </w:t>
        </w:r>
      </w:ins>
      <w:ins w:id="39" w:author="Upul Cooray " w:date="2022-01-21T12:11:31Z">
        <w:r>
          <w:rPr/>
          <w:t>status on participating in soci</w:t>
        </w:r>
      </w:ins>
      <w:ins w:id="40" w:author="Upul Cooray " w:date="2022-01-21T12:12:02Z">
        <w:r>
          <w:rPr/>
          <w:t xml:space="preserve">al activities. </w:t>
        </w:r>
      </w:ins>
      <w:ins w:id="41" w:author="Upul Cooray " w:date="2022-01-21T12:13:06Z">
        <w:r>
          <w:rPr/>
          <w:t>To date no</w:t>
        </w:r>
      </w:ins>
      <w:r>
        <w:rPr/>
        <w:t xml:space="preserve"> studies have </w:t>
      </w:r>
      <w:del w:id="42" w:author="Upul Cooray " w:date="2022-01-21T12:13:39Z">
        <w:r>
          <w:rPr/>
          <w:delText>been</w:delText>
        </w:r>
      </w:del>
      <w:ins w:id="43" w:author="Upul Cooray " w:date="2022-01-21T12:13:41Z">
        <w:r>
          <w:rPr/>
          <w:t xml:space="preserve">investigated the </w:t>
        </w:r>
      </w:ins>
      <w:ins w:id="44" w:author="Upul Cooray " w:date="2022-01-21T12:14:20Z">
        <w:r>
          <w:rPr/>
          <w:t xml:space="preserve">impact of having more </w:t>
        </w:r>
      </w:ins>
      <w:ins w:id="45" w:author="Upul Cooray " w:date="2022-01-21T12:14:20Z">
        <w:r>
          <w:rPr>
            <w:rFonts w:eastAsia="ＭＳ 明朝"/>
            <w:color w:val="auto"/>
            <w:kern w:val="0"/>
            <w:sz w:val="24"/>
            <w:szCs w:val="24"/>
            <w:lang w:val="en-US" w:eastAsia="en-US" w:bidi="ar-SA"/>
          </w:rPr>
          <w:t>remaining natural teeth</w:t>
        </w:r>
      </w:ins>
      <w:del w:id="46" w:author="Upul Cooray " w:date="2022-01-26T22:25:04Z">
        <w:r>
          <w:rPr>
            <w:rFonts w:eastAsia="ＭＳ 明朝"/>
            <w:color w:val="auto"/>
            <w:kern w:val="0"/>
            <w:sz w:val="24"/>
            <w:szCs w:val="24"/>
            <w:lang w:val="en-US" w:eastAsia="en-US" w:bidi="ar-SA"/>
          </w:rPr>
          <w:delText xml:space="preserve"> conducted to examine how changes in dental status</w:delText>
        </w:r>
      </w:del>
      <w:r>
        <w:rPr/>
        <w:t xml:space="preserve"> </w:t>
      </w:r>
      <w:del w:id="47" w:author="Upul Cooray " w:date="2022-01-26T22:25:18Z">
        <w:r>
          <w:rPr/>
          <w:delText xml:space="preserve">affect </w:delText>
        </w:r>
      </w:del>
      <w:ins w:id="48" w:author="Upul Cooray " w:date="2022-01-26T22:25:19Z">
        <w:r>
          <w:rPr/>
          <w:t xml:space="preserve">on </w:t>
        </w:r>
      </w:ins>
      <w:r>
        <w:rPr/>
        <w:t>social participation</w:t>
      </w:r>
      <w:ins w:id="49" w:author="Upul Cooray " w:date="2022-01-26T22:25:23Z">
        <w:r>
          <w:rPr/>
          <w:t xml:space="preserve"> among older adults</w:t>
        </w:r>
      </w:ins>
      <w:r>
        <w:rPr/>
        <w:t>.</w:t>
      </w:r>
      <w:del w:id="50" w:author="Upul Cooray " w:date="2022-01-26T22:44:51Z">
        <w:r>
          <w:rPr/>
          <w:commentReference w:id="6"/>
        </w:r>
      </w:del>
      <w:r>
        <w:rPr/>
        <w:t xml:space="preserve"> </w:t>
      </w:r>
      <w:ins w:id="51" w:author="Upul Cooray " w:date="2022-01-26T22:27:35Z">
        <w:r>
          <w:rPr/>
          <w:t xml:space="preserve">It is </w:t>
        </w:r>
      </w:ins>
      <w:ins w:id="52" w:author="Upul Cooray " w:date="2022-01-26T22:27:35Z">
        <w:r>
          <w:rPr>
            <w:rFonts w:eastAsia="ＭＳ 明朝"/>
            <w:color w:val="auto"/>
            <w:kern w:val="0"/>
            <w:sz w:val="24"/>
            <w:szCs w:val="24"/>
            <w:lang w:val="en-US" w:eastAsia="en-US" w:bidi="ar-SA"/>
          </w:rPr>
          <w:t>not</w:t>
        </w:r>
      </w:ins>
      <w:ins w:id="53" w:author="Upul Cooray " w:date="2022-01-26T22:27:35Z">
        <w:r>
          <w:rPr/>
          <w:t xml:space="preserve"> </w:t>
        </w:r>
      </w:ins>
      <w:ins w:id="54" w:author="Upul Cooray " w:date="2022-01-26T22:27:35Z">
        <w:r>
          <w:rPr>
            <w:rFonts w:eastAsia="ＭＳ 明朝"/>
            <w:color w:val="auto"/>
            <w:kern w:val="0"/>
            <w:sz w:val="24"/>
            <w:szCs w:val="24"/>
            <w:lang w:val="en-US" w:eastAsia="en-US" w:bidi="ar-SA"/>
          </w:rPr>
          <w:t>feasible</w:t>
        </w:r>
      </w:ins>
      <w:ins w:id="55" w:author="Upul Cooray " w:date="2022-01-26T22:27:35Z">
        <w:r>
          <w:rPr/>
          <w:t xml:space="preserve"> to design a experimental study to quantify the effect of remaining </w:t>
        </w:r>
      </w:ins>
      <w:ins w:id="56" w:author="Upul Cooray " w:date="2022-01-26T22:27:35Z">
        <w:r>
          <w:rPr>
            <w:rFonts w:eastAsia="ＭＳ 明朝"/>
            <w:color w:val="auto"/>
            <w:kern w:val="0"/>
            <w:sz w:val="24"/>
            <w:szCs w:val="24"/>
            <w:lang w:val="en-US" w:eastAsia="en-US" w:bidi="ar-SA"/>
          </w:rPr>
          <w:t>natural</w:t>
        </w:r>
      </w:ins>
      <w:ins w:id="57" w:author="Upul Cooray " w:date="2022-01-26T22:27:35Z">
        <w:r>
          <w:rPr/>
          <w:t xml:space="preserve"> teeth on a given outcome. Therefore, we used observational data to specify  the causal effect of number of </w:t>
        </w:r>
      </w:ins>
      <w:ins w:id="58" w:author="Upul Cooray " w:date="2022-01-26T22:27:35Z">
        <w:r>
          <w:rPr>
            <w:rFonts w:eastAsia="ＭＳ 明朝"/>
            <w:color w:val="auto"/>
            <w:kern w:val="0"/>
            <w:sz w:val="24"/>
            <w:szCs w:val="24"/>
            <w:lang w:val="en-US" w:eastAsia="en-US" w:bidi="ar-SA"/>
          </w:rPr>
          <w:t>remaining</w:t>
        </w:r>
      </w:ins>
      <w:ins w:id="59" w:author="Upul Cooray " w:date="2022-01-26T22:27:35Z">
        <w:r>
          <w:rPr/>
          <w:t xml:space="preserve"> teeth on social </w:t>
        </w:r>
      </w:ins>
      <w:ins w:id="60" w:author="Upul Cooray " w:date="2022-01-26T22:27:35Z">
        <w:r>
          <w:rPr>
            <w:rFonts w:eastAsia="ＭＳ 明朝"/>
            <w:color w:val="auto"/>
            <w:kern w:val="0"/>
            <w:sz w:val="24"/>
            <w:szCs w:val="24"/>
            <w:lang w:val="en-US" w:eastAsia="en-US" w:bidi="ar-SA"/>
          </w:rPr>
          <w:t>participation</w:t>
        </w:r>
      </w:ins>
      <w:ins w:id="61" w:author="Upul Cooray " w:date="2022-01-26T22:27:35Z">
        <w:r>
          <w:rPr/>
          <w:t xml:space="preserve"> using a non-parametric </w:t>
        </w:r>
      </w:ins>
      <w:ins w:id="62" w:author="Upul Cooray " w:date="2022-01-26T22:27:35Z">
        <w:r>
          <w:rPr>
            <w:rFonts w:eastAsia="ＭＳ 明朝"/>
            <w:color w:val="auto"/>
            <w:kern w:val="0"/>
            <w:sz w:val="24"/>
            <w:szCs w:val="24"/>
            <w:lang w:val="en-US" w:eastAsia="en-US" w:bidi="ar-SA"/>
          </w:rPr>
          <w:t>approach</w:t>
        </w:r>
      </w:ins>
      <w:ins w:id="63" w:author="Upul Cooray " w:date="2022-01-26T22:27:35Z">
        <w:r>
          <w:rPr/>
          <w:t xml:space="preserve"> that </w:t>
        </w:r>
      </w:ins>
      <w:ins w:id="64" w:author="Upul Cooray " w:date="2022-01-26T22:27:35Z">
        <w:r>
          <w:rPr>
            <w:rFonts w:eastAsia="ＭＳ 明朝"/>
            <w:color w:val="auto"/>
            <w:kern w:val="0"/>
            <w:sz w:val="24"/>
            <w:szCs w:val="24"/>
            <w:lang w:val="en-US" w:eastAsia="en-US" w:bidi="ar-SA"/>
          </w:rPr>
          <w:t>naturally</w:t>
        </w:r>
      </w:ins>
      <w:ins w:id="65" w:author="Upul Cooray " w:date="2022-01-26T22:27:35Z">
        <w:r>
          <w:rPr/>
          <w:t xml:space="preserve"> satisfy the positivity assumption.</w:t>
        </w:r>
      </w:ins>
      <w:r>
        <w:rPr/>
        <w:t xml:space="preserve"> `r '\n'`</w:t>
      </w:r>
    </w:p>
    <w:p>
      <w:pPr>
        <w:pStyle w:val="TextBody"/>
        <w:rPr/>
      </w:pPr>
      <w:del w:id="66" w:author="Upul Cooray " w:date="2022-01-26T22:43:34Z">
        <w:r>
          <w:rPr/>
          <w:delText xml:space="preserve">This could be primarily due to the inability </w:delText>
        </w:r>
      </w:del>
      <w:del w:id="67" w:author="Upul Cooray" w:date="2021-12-08T10:50:15Z">
        <w:r>
          <w:rPr/>
          <w:delText>to</w:delText>
        </w:r>
      </w:del>
      <w:del w:id="68" w:author="Upul Cooray " w:date="2022-01-26T22:43:34Z">
        <w:r>
          <w:rPr/>
          <w:delText xml:space="preserve">of </w:delText>
        </w:r>
      </w:del>
      <w:del w:id="69" w:author="Upul Cooray" w:date="2021-12-08T10:50:42Z">
        <w:r>
          <w:rPr/>
          <w:delText>conduct</w:delText>
        </w:r>
      </w:del>
      <w:del w:id="70" w:author="Upul Cooray" w:date="2021-12-08T10:49:23Z">
        <w:r>
          <w:rPr/>
          <w:delText xml:space="preserve"> randomised</w:delText>
        </w:r>
      </w:del>
      <w:del w:id="71" w:author="Upul Cooray " w:date="2022-01-26T22:43:34Z">
        <w:r>
          <w:rPr/>
          <w:delText xml:space="preserve">designing experimental </w:delText>
        </w:r>
      </w:del>
      <w:del w:id="72" w:author="Upul Cooray" w:date="2021-12-08T10:49:39Z">
        <w:r>
          <w:rPr/>
          <w:delText>experiments</w:delText>
        </w:r>
      </w:del>
      <w:del w:id="73" w:author="Upul Cooray " w:date="2022-01-26T22:43:34Z">
        <w:r>
          <w:rPr/>
          <w:delText xml:space="preserve">studies that  </w:delText>
        </w:r>
      </w:del>
      <w:del w:id="74" w:author="Upul Cooray " w:date="2022-01-26T22:43:34Z">
        <w:r>
          <w:rPr/>
          <w:commentReference w:id="7"/>
        </w:r>
      </w:del>
      <w:del w:id="75" w:author="Upul Cooray" w:date="2021-12-08T10:50:56Z">
        <w:r>
          <w:rPr/>
          <w:delText>to</w:delText>
        </w:r>
      </w:del>
      <w:del w:id="76" w:author="Upul Cooray" w:date="2021-12-08T10:51:02Z">
        <w:r>
          <w:rPr/>
          <w:delText xml:space="preserve"> </w:delText>
        </w:r>
      </w:del>
      <w:del w:id="77" w:author="Upul Cooray " w:date="2022-01-26T22:43:34Z">
        <w:r>
          <w:rPr/>
          <w:delText xml:space="preserve">manipulate individuals' dental status in community settings. </w:delText>
        </w:r>
      </w:del>
      <w:r>
        <w:rPr/>
        <w:t>Longitudinal modified treatment polic</w:t>
      </w:r>
      <w:del w:id="78" w:author="Upul Cooray " w:date="2022-01-27T11:26:37Z">
        <w:r>
          <w:rPr/>
          <w:delText>ies</w:delText>
        </w:r>
      </w:del>
      <w:ins w:id="79" w:author="Upul Cooray " w:date="2022-01-27T11:26:38Z">
        <w:r>
          <w:rPr/>
          <w:t>y</w:t>
        </w:r>
      </w:ins>
      <w:r>
        <w:rPr/>
        <w:t xml:space="preserve"> (LMTP</w:t>
      </w:r>
      <w:del w:id="80" w:author="Upul Cooray " w:date="2022-01-27T11:23:41Z">
        <w:r>
          <w:rPr/>
          <w:delText>s</w:delText>
        </w:r>
      </w:del>
      <w:r>
        <w:rPr/>
        <w:t xml:space="preserve">) </w:t>
      </w:r>
      <w:del w:id="81" w:author="Upul Cooray " w:date="2022-01-27T11:26:45Z">
        <w:r>
          <w:rPr/>
          <w:delText>are</w:delText>
        </w:r>
      </w:del>
      <w:ins w:id="82" w:author="Upul Cooray " w:date="2022-01-27T11:26:47Z">
        <w:r>
          <w:rPr/>
          <w:t>is</w:t>
        </w:r>
      </w:ins>
      <w:r>
        <w:rPr/>
        <w:t xml:space="preserve"> a recently developed non-parametric alternative that can </w:t>
      </w:r>
      <w:del w:id="83" w:author="Upul Cooray " w:date="2022-01-27T11:10:11Z">
        <w:r>
          <w:rPr/>
          <w:delText>yield</w:delText>
        </w:r>
      </w:del>
      <w:ins w:id="84" w:author="Upul Cooray " w:date="2022-01-27T11:10:12Z">
        <w:r>
          <w:rPr/>
          <w:t>be used to define causal ef</w:t>
        </w:r>
      </w:ins>
      <w:ins w:id="85" w:author="Upul Cooray " w:date="2022-01-27T11:11:00Z">
        <w:r>
          <w:rPr/>
          <w:t>fects [@].</w:t>
        </w:r>
      </w:ins>
      <w:ins w:id="86" w:author="Upul Cooray " w:date="2022-01-27T11:12:16Z">
        <w:r>
          <w:rPr/>
          <w:t xml:space="preserve"> Traditio</w:t>
        </w:r>
      </w:ins>
      <w:ins w:id="87" w:author="Upul Cooray " w:date="2022-01-27T11:13:00Z">
        <w:r>
          <w:rPr/>
          <w:t xml:space="preserve">nally, the literature around </w:t>
        </w:r>
      </w:ins>
      <w:ins w:id="88" w:author="Upul Cooray " w:date="2022-01-27T11:13:00Z">
        <w:r>
          <w:rPr>
            <w:rFonts w:eastAsia="ＭＳ 明朝"/>
            <w:color w:val="auto"/>
            <w:kern w:val="0"/>
            <w:sz w:val="24"/>
            <w:szCs w:val="24"/>
            <w:lang w:val="en-US" w:eastAsia="en-US" w:bidi="ar-SA"/>
          </w:rPr>
          <w:t>causal</w:t>
        </w:r>
      </w:ins>
      <w:ins w:id="89" w:author="Upul Cooray " w:date="2022-01-27T11:13:00Z">
        <w:r>
          <w:rPr/>
          <w:t xml:space="preserve"> inference is based on binary exposures</w:t>
        </w:r>
      </w:ins>
      <w:ins w:id="90" w:author="Upul Cooray " w:date="2022-01-27T11:27:21Z">
        <w:r>
          <w:rPr/>
          <w:t xml:space="preserve"> [@]</w:t>
        </w:r>
      </w:ins>
      <w:ins w:id="91" w:author="Upul Cooray " w:date="2022-01-27T11:14:15Z">
        <w:r>
          <w:rPr/>
          <w:t xml:space="preserve">. </w:t>
        </w:r>
      </w:ins>
      <w:r>
        <w:rPr>
          <w:rFonts w:eastAsia="ＭＳ 明朝"/>
          <w:color w:val="auto"/>
          <w:kern w:val="0"/>
          <w:sz w:val="24"/>
          <w:szCs w:val="24"/>
          <w:lang w:val="en-US" w:eastAsia="en-US" w:bidi="ar-SA"/>
        </w:rPr>
        <w:t>Categorisation</w:t>
      </w:r>
      <w:ins w:id="92" w:author="Upul Cooray " w:date="2022-01-27T11:17:41Z">
        <w:r>
          <w:rPr/>
          <w:t xml:space="preserve"> </w:t>
        </w:r>
      </w:ins>
      <w:r>
        <w:rPr/>
        <w:t xml:space="preserve"> </w:t>
      </w:r>
      <w:ins w:id="93" w:author="Upul Cooray " w:date="2022-01-27T11:18:07Z">
        <w:r>
          <w:rPr/>
          <w:t xml:space="preserve">of the exposure using a </w:t>
        </w:r>
      </w:ins>
      <w:ins w:id="94" w:author="Upul Cooray " w:date="2022-01-27T11:18:07Z">
        <w:r>
          <w:rPr>
            <w:rFonts w:eastAsia="ＭＳ 明朝"/>
            <w:color w:val="auto"/>
            <w:kern w:val="0"/>
            <w:sz w:val="24"/>
            <w:szCs w:val="24"/>
            <w:lang w:val="en-US" w:eastAsia="en-US" w:bidi="ar-SA"/>
          </w:rPr>
          <w:t>arbitrary</w:t>
        </w:r>
      </w:ins>
      <w:ins w:id="95" w:author="Upul Cooray " w:date="2022-01-27T11:18:07Z">
        <w:r>
          <w:rPr/>
          <w:t xml:space="preserve"> binary cut point leads to loss of information on the expos</w:t>
        </w:r>
      </w:ins>
      <w:ins w:id="96" w:author="Upul Cooray " w:date="2022-01-27T11:19:03Z">
        <w:r>
          <w:rPr/>
          <w:t>ure and impair the ability to observe any “dose-response</w:t>
        </w:r>
      </w:ins>
      <w:ins w:id="97" w:author="Upul Cooray " w:date="2022-01-27T11:20:00Z">
        <w:r>
          <w:rPr/>
          <w:t xml:space="preserve">” </w:t>
        </w:r>
      </w:ins>
      <w:ins w:id="98" w:author="Upul Cooray " w:date="2022-01-27T11:21:37Z">
        <w:r>
          <w:rPr/>
          <w:t>effect of the exposure</w:t>
        </w:r>
      </w:ins>
      <w:r>
        <w:rPr/>
        <w:t xml:space="preserve"> [@]</w:t>
      </w:r>
      <w:ins w:id="99" w:author="Upul Cooray " w:date="2022-01-27T11:21:37Z">
        <w:r>
          <w:rPr/>
          <w:t xml:space="preserve">. </w:t>
        </w:r>
      </w:ins>
      <w:del w:id="100" w:author="Upul Cooray " w:date="2022-01-27T11:30:13Z">
        <w:r>
          <w:rPr/>
          <w:delText>the</w:delText>
        </w:r>
      </w:del>
      <w:ins w:id="101" w:author="Upul Cooray " w:date="2022-01-27T11:31:22Z">
        <w:r>
          <w:rPr/>
          <w:t xml:space="preserve">However, using LMTP research question </w:t>
        </w:r>
      </w:ins>
      <w:ins w:id="102" w:author="Upul Cooray " w:date="2022-01-27T11:31:22Z">
        <w:r>
          <w:rPr>
            <w:rFonts w:eastAsia="ＭＳ 明朝"/>
            <w:color w:val="auto"/>
            <w:kern w:val="0"/>
            <w:sz w:val="24"/>
            <w:szCs w:val="24"/>
            <w:lang w:val="en-US" w:eastAsia="en-US" w:bidi="ar-SA"/>
          </w:rPr>
          <w:t>can be</w:t>
        </w:r>
      </w:ins>
      <w:ins w:id="103" w:author="Upul Cooray " w:date="2022-01-27T11:31:22Z">
        <w:r>
          <w:rPr/>
          <w:t xml:space="preserve"> defined </w:t>
        </w:r>
      </w:ins>
      <w:ins w:id="104" w:author="Upul Cooray " w:date="2022-01-27T11:32:21Z">
        <w:r>
          <w:rPr/>
          <w:t xml:space="preserve">to quantify the </w:t>
        </w:r>
      </w:ins>
      <w:ins w:id="105" w:author="Upul Cooray " w:date="2022-01-27T11:33:22Z">
        <w:r>
          <w:rPr/>
          <w:t xml:space="preserve">effect of an </w:t>
        </w:r>
      </w:ins>
      <w:ins w:id="106" w:author="Upul Cooray " w:date="2022-01-27T11:34:02Z">
        <w:r>
          <w:rPr/>
          <w:t xml:space="preserve">intervention that shifts the </w:t>
        </w:r>
      </w:ins>
      <w:ins w:id="107" w:author="Upul Cooray " w:date="2022-01-27T11:38:33Z">
        <w:r>
          <w:rPr/>
          <w:t xml:space="preserve">observed level of </w:t>
        </w:r>
      </w:ins>
      <w:ins w:id="108" w:author="Upul Cooray " w:date="2022-01-27T11:36:21Z">
        <w:r>
          <w:rPr/>
          <w:t xml:space="preserve">exposure </w:t>
        </w:r>
      </w:ins>
      <w:ins w:id="109" w:author="Upul Cooray " w:date="2022-01-27T11:38:52Z">
        <w:r>
          <w:rPr/>
          <w:t>in each indivi</w:t>
        </w:r>
      </w:ins>
      <w:ins w:id="110" w:author="Upul Cooray " w:date="2022-01-27T11:39:03Z">
        <w:r>
          <w:rPr/>
          <w:t>dual at to a new level</w:t>
        </w:r>
      </w:ins>
      <w:del w:id="111" w:author="Upul Cooray " w:date="2022-01-27T11:43:02Z">
        <w:r>
          <w:rPr/>
          <w:delText xml:space="preserve"> effects of hypothetical interventions such as reducing or increasing exposure by a set amount </w:delText>
        </w:r>
      </w:del>
      <w:ins w:id="112" w:author="Upul Cooray " w:date="2022-01-27T11:43:02Z">
        <w:r>
          <w:rPr/>
          <w:t xml:space="preserve"> </w:t>
        </w:r>
      </w:ins>
      <w:r>
        <w:rPr/>
        <w:t xml:space="preserve">[@díaz2021]. </w:t>
      </w:r>
      <w:ins w:id="113" w:author="Upul Cooray " w:date="2022-01-27T11:45:27Z">
        <w:r>
          <w:rPr/>
          <w:t xml:space="preserve">In other words, </w:t>
        </w:r>
      </w:ins>
      <w:r>
        <w:rPr/>
        <w:t xml:space="preserve">This framework can be adapted to </w:t>
      </w:r>
      <w:del w:id="114" w:author="Upul Cooray " w:date="2022-01-27T11:46:13Z">
        <w:r>
          <w:rPr/>
          <w:delText>seek answers</w:delText>
        </w:r>
      </w:del>
      <w:ins w:id="115" w:author="Upul Cooray " w:date="2022-01-27T11:46:14Z">
        <w:r>
          <w:rPr/>
          <w:t>quantify counterfactual outcomes for</w:t>
        </w:r>
      </w:ins>
      <w:r>
        <w:rPr/>
        <w:t xml:space="preserve"> </w:t>
      </w:r>
      <w:del w:id="116" w:author="Upul Cooray " w:date="2022-01-27T11:46:39Z">
        <w:r>
          <w:rPr/>
          <w:delText xml:space="preserve">to </w:delText>
        </w:r>
      </w:del>
      <w:r>
        <w:rPr/>
        <w:t xml:space="preserve">questions such as, "What would have happened to the prevalence of social participation if everyone in the study population increased or decreased their </w:t>
      </w:r>
      <w:del w:id="117" w:author="Upul Cooray" w:date="2021-12-08T10:54:28Z">
        <w:r>
          <w:rPr/>
          <w:delText>dental status</w:delText>
        </w:r>
      </w:del>
      <w:ins w:id="118" w:author="Upul Cooray" w:date="2021-12-08T10:54:30Z">
        <w:r>
          <w:rPr/>
          <w:t xml:space="preserve">number </w:t>
        </w:r>
      </w:ins>
      <w:ins w:id="119" w:author="Upul Cooray" w:date="2021-12-08T10:58:12Z">
        <w:r>
          <w:rPr/>
          <w:t>of teeth</w:t>
        </w:r>
      </w:ins>
      <w:r>
        <w:rPr/>
        <w:t xml:space="preserve"> </w:t>
      </w:r>
      <w:del w:id="120" w:author="Upul Cooray " w:date="2022-01-27T11:47:11Z">
        <w:r>
          <w:rPr/>
          <w:commentReference w:id="8"/>
        </w:r>
      </w:del>
      <w:r>
        <w:rPr/>
        <w:t xml:space="preserve">by a certain amount?", "What if </w:t>
      </w:r>
      <w:del w:id="121" w:author="Upul Cooray" w:date="2021-12-08T10:59:02Z">
        <w:r>
          <w:rPr/>
          <w:delText>everyone who</w:delText>
        </w:r>
      </w:del>
      <w:ins w:id="122" w:author="Upul Cooray" w:date="2021-12-08T10:59:03Z">
        <w:r>
          <w:rPr/>
          <w:t>all edentate</w:t>
        </w:r>
      </w:ins>
      <w:r>
        <w:rPr/>
        <w:t xml:space="preserve"> </w:t>
      </w:r>
      <w:del w:id="123" w:author="Upul Cooray" w:date="2021-12-08T10:59:20Z">
        <w:r>
          <w:rPr/>
          <w:delText>is edentulous</w:delText>
        </w:r>
      </w:del>
      <w:ins w:id="124" w:author="Upul Cooray" w:date="2021-12-08T10:59:23Z">
        <w:r>
          <w:rPr>
            <w:rFonts w:eastAsia="ＭＳ 明朝"/>
            <w:color w:val="auto"/>
            <w:kern w:val="0"/>
            <w:sz w:val="24"/>
            <w:szCs w:val="24"/>
            <w:lang w:val="en-US" w:eastAsia="en-US" w:bidi="ar-SA"/>
          </w:rPr>
          <w:t>individuals</w:t>
        </w:r>
      </w:ins>
      <w:ins w:id="125" w:author="Upul Cooray" w:date="2021-12-08T10:59:23Z">
        <w:r>
          <w:rPr/>
          <w:t xml:space="preserve"> </w:t>
        </w:r>
      </w:ins>
      <w:del w:id="126" w:author="Upul Cooray" w:date="2021-12-08T11:00:28Z">
        <w:r>
          <w:rPr/>
          <w:delText xml:space="preserve"> became dentate</w:delText>
        </w:r>
      </w:del>
      <w:del w:id="127" w:author="Upul Cooray " w:date="2022-01-27T11:48:46Z">
        <w:r>
          <w:rPr/>
          <w:delText>get</w:delText>
        </w:r>
      </w:del>
      <w:ins w:id="128" w:author="Upul Cooray " w:date="2022-01-27T11:49:00Z">
        <w:r>
          <w:rPr>
            <w:rFonts w:eastAsia="ＭＳ 明朝"/>
            <w:color w:val="auto"/>
            <w:kern w:val="0"/>
            <w:sz w:val="24"/>
            <w:szCs w:val="24"/>
            <w:lang w:val="en-US" w:eastAsia="en-US" w:bidi="ar-SA"/>
          </w:rPr>
          <w:t>receive</w:t>
        </w:r>
      </w:ins>
      <w:del w:id="129" w:author="Upul Cooray " w:date="2022-01-27T11:49:04Z">
        <w:r>
          <w:rPr>
            <w:rFonts w:eastAsia="ＭＳ 明朝"/>
            <w:color w:val="auto"/>
            <w:kern w:val="0"/>
            <w:sz w:val="24"/>
            <w:szCs w:val="24"/>
            <w:lang w:val="en-US" w:eastAsia="en-US" w:bidi="ar-SA"/>
          </w:rPr>
          <w:delText xml:space="preserve"> </w:delText>
        </w:r>
      </w:del>
      <w:del w:id="130" w:author="Upul Cooray " w:date="2022-01-27T11:48:58Z">
        <w:r>
          <w:rPr>
            <w:rFonts w:eastAsia="ＭＳ 明朝"/>
            <w:color w:val="auto"/>
            <w:kern w:val="0"/>
            <w:sz w:val="24"/>
            <w:szCs w:val="24"/>
            <w:lang w:val="en-US" w:eastAsia="en-US" w:bidi="ar-SA"/>
          </w:rPr>
          <w:delText>some</w:delText>
        </w:r>
      </w:del>
      <w:del w:id="131" w:author="Upul Cooray " w:date="2022-01-27T11:49:04Z">
        <w:r>
          <w:rPr>
            <w:rFonts w:eastAsia="ＭＳ 明朝"/>
            <w:color w:val="auto"/>
            <w:kern w:val="0"/>
            <w:sz w:val="24"/>
            <w:szCs w:val="24"/>
            <w:lang w:val="en-US" w:eastAsia="en-US" w:bidi="ar-SA"/>
          </w:rPr>
          <w:delText xml:space="preserve"> teeth</w:delText>
        </w:r>
      </w:del>
      <w:ins w:id="132" w:author="Upul Cooray" w:date="2021-12-08T10:59:39Z">
        <w:r>
          <w:rPr/>
          <w:t xml:space="preserve"> </w:t>
        </w:r>
      </w:ins>
      <w:del w:id="133" w:author="Upul Cooray " w:date="2022-01-27T11:48:35Z">
        <w:r>
          <w:rPr/>
          <w:delText xml:space="preserve">( potentially </w:delText>
        </w:r>
      </w:del>
      <w:del w:id="134" w:author="Upul Cooray " w:date="2022-01-27T11:48:35Z">
        <w:r>
          <w:rPr>
            <w:rFonts w:eastAsia="ＭＳ 明朝"/>
            <w:color w:val="auto"/>
            <w:kern w:val="0"/>
            <w:sz w:val="24"/>
            <w:szCs w:val="24"/>
            <w:lang w:val="en-US" w:eastAsia="en-US" w:bidi="ar-SA"/>
          </w:rPr>
          <w:delText xml:space="preserve">mimic </w:delText>
        </w:r>
      </w:del>
      <w:ins w:id="135" w:author="Upul Cooray" w:date="2021-12-08T10:59:39Z">
        <w:r>
          <w:rPr>
            <w:rFonts w:eastAsia="ＭＳ 明朝"/>
            <w:color w:val="auto"/>
            <w:kern w:val="0"/>
            <w:sz w:val="24"/>
            <w:szCs w:val="24"/>
            <w:lang w:val="en-US" w:eastAsia="en-US" w:bidi="ar-SA"/>
          </w:rPr>
          <w:t>dental prosthe</w:t>
        </w:r>
      </w:ins>
      <w:del w:id="136" w:author="Upul Cooray " w:date="2022-01-27T11:49:24Z">
        <w:r>
          <w:rPr>
            <w:rFonts w:eastAsia="ＭＳ 明朝"/>
            <w:color w:val="auto"/>
            <w:kern w:val="0"/>
            <w:sz w:val="24"/>
            <w:szCs w:val="24"/>
            <w:lang w:val="en-US" w:eastAsia="en-US" w:bidi="ar-SA"/>
          </w:rPr>
          <w:delText>tic treatment)?</w:delText>
        </w:r>
      </w:del>
      <w:ins w:id="137" w:author="Upul Cooray " w:date="2022-01-27T11:50:03Z">
        <w:r>
          <w:rPr/>
          <w:t>ses</w:t>
        </w:r>
      </w:ins>
      <w:r>
        <w:rPr/>
        <w:t xml:space="preserve">", </w:t>
      </w:r>
      <w:del w:id="138" w:author="Upul Cooray " w:date="2022-01-27T11:50:33Z">
        <w:r>
          <w:rPr/>
          <w:commentReference w:id="9"/>
        </w:r>
      </w:del>
      <w:r>
        <w:rPr/>
        <w:t>and "What if everyone lo</w:t>
      </w:r>
      <w:del w:id="139" w:author="Upul Cooray" w:date="2021-12-08T11:03:13Z">
        <w:r>
          <w:rPr/>
          <w:delText>st</w:delText>
        </w:r>
      </w:del>
      <w:ins w:id="140" w:author="Upul Cooray" w:date="2021-12-08T11:03:19Z">
        <w:r>
          <w:rPr/>
          <w:t>ose</w:t>
        </w:r>
      </w:ins>
      <w:r>
        <w:rPr/>
        <w:t xml:space="preserve"> their teeth?", utilising observational data. Furthermore,</w:t>
      </w:r>
      <w:ins w:id="141" w:author="Upul Cooray " w:date="2022-01-27T11:59:53Z">
        <w:r>
          <w:rPr/>
          <w:t xml:space="preserve"> the corresponding </w:t>
        </w:r>
      </w:ins>
      <w:ins w:id="142" w:author="Upul Cooray " w:date="2022-01-27T12:00:00Z">
        <w:r>
          <w:rPr/>
          <w:t>statistical estimates for</w:t>
        </w:r>
      </w:ins>
      <w:r>
        <w:rPr/>
        <w:t xml:space="preserve"> LMTP</w:t>
      </w:r>
      <w:del w:id="143" w:author="Upul Cooray " w:date="2022-01-27T11:59:51Z">
        <w:r>
          <w:rPr/>
          <w:delText>s</w:delText>
        </w:r>
      </w:del>
      <w:r>
        <w:rPr/>
        <w:t xml:space="preserve"> can be estimated using</w:t>
      </w:r>
      <w:del w:id="144" w:author="Upul Cooray " w:date="2022-01-27T12:03:51Z">
        <w:r>
          <w:rPr/>
          <w:delText xml:space="preserve"> </w:delText>
        </w:r>
      </w:del>
      <w:del w:id="145" w:author="Upul Cooray" w:date="2021-12-08T11:04:37Z">
        <w:r>
          <w:rPr/>
          <w:delText>sophisticated</w:delText>
        </w:r>
      </w:del>
      <w:del w:id="146" w:author="Upul Cooray " w:date="2022-01-27T12:01:27Z">
        <w:r>
          <w:rPr/>
          <w:delText>variety of</w:delText>
        </w:r>
      </w:del>
      <w:r>
        <w:rPr/>
        <w:t xml:space="preserve"> </w:t>
      </w:r>
      <w:ins w:id="147" w:author="Upul Cooray " w:date="2022-01-27T12:04:00Z">
        <w:r>
          <w:rPr>
            <w:rFonts w:eastAsia="ＭＳ 明朝"/>
            <w:color w:val="auto"/>
            <w:kern w:val="0"/>
            <w:sz w:val="24"/>
            <w:szCs w:val="24"/>
            <w:lang w:val="en-US" w:eastAsia="en-US" w:bidi="ar-SA"/>
          </w:rPr>
          <w:t>sophisticated</w:t>
        </w:r>
      </w:ins>
      <w:ins w:id="148" w:author="Upul Cooray " w:date="2022-01-27T12:04:00Z">
        <w:r>
          <w:rPr/>
          <w:t xml:space="preserve"> </w:t>
        </w:r>
      </w:ins>
      <w:r>
        <w:rPr/>
        <w:t xml:space="preserve">doubly-robust </w:t>
      </w:r>
      <w:ins w:id="149" w:author="Upul Cooray" w:date="2021-12-08T11:04:59Z">
        <w:r>
          <w:rPr/>
          <w:t>sta</w:t>
        </w:r>
      </w:ins>
      <w:ins w:id="150" w:author="Upul Cooray" w:date="2021-12-08T11:05:00Z">
        <w:r>
          <w:rPr/>
          <w:t xml:space="preserve">tistical </w:t>
        </w:r>
      </w:ins>
      <w:r>
        <w:rPr/>
        <w:t>estimators</w:t>
      </w:r>
      <w:del w:id="151" w:author="Upul Cooray " w:date="2022-01-27T12:06:07Z">
        <w:r>
          <w:rPr/>
          <w:commentReference w:id="10"/>
        </w:r>
      </w:del>
      <w:ins w:id="152" w:author="Upul Cooray" w:date="2021-12-08T11:05:08Z">
        <w:r>
          <w:rPr/>
          <w:t xml:space="preserve"> [@lmpt ref]</w:t>
        </w:r>
      </w:ins>
      <w:r>
        <w:rPr/>
        <w:t xml:space="preserve">, such as the </w:t>
      </w:r>
      <w:del w:id="153" w:author="Upul Cooray " w:date="2022-01-27T12:03:09Z">
        <w:r>
          <w:rPr/>
          <w:delText>targeted maximum likelihood estimator (TMLE)</w:delText>
        </w:r>
      </w:del>
      <w:ins w:id="154" w:author="Upul Cooray " w:date="2022-01-27T12:03:09Z">
        <w:r>
          <w:rPr/>
          <w:t>targeted minimum loss-based estimation (TMLE) with Super</w:t>
        </w:r>
      </w:ins>
      <w:r>
        <w:rPr/>
        <w:t xml:space="preserve"> </w:t>
      </w:r>
      <w:ins w:id="155" w:author="Upul Cooray " w:date="2022-01-27T12:03:09Z">
        <w:r>
          <w:rPr/>
          <w:t xml:space="preserve">Learner </w:t>
        </w:r>
      </w:ins>
      <w:r>
        <w:rPr/>
        <w:t>, which allows for the use of flexible machine learning predictions</w:t>
      </w:r>
      <w:ins w:id="156" w:author="Upul Cooray " w:date="2022-01-27T12:04:57Z">
        <w:r>
          <w:rPr/>
          <w:t xml:space="preserve"> av</w:t>
        </w:r>
      </w:ins>
      <w:ins w:id="157" w:author="Upul Cooray " w:date="2022-01-27T12:05:06Z">
        <w:r>
          <w:rPr/>
          <w:t xml:space="preserve">oiding parametric modeling </w:t>
        </w:r>
      </w:ins>
      <w:ins w:id="158" w:author="Upul Cooray " w:date="2022-01-27T12:05:06Z">
        <w:r>
          <w:rPr>
            <w:rFonts w:eastAsia="ＭＳ 明朝"/>
            <w:color w:val="auto"/>
            <w:kern w:val="0"/>
            <w:sz w:val="24"/>
            <w:szCs w:val="24"/>
            <w:lang w:val="en-US" w:eastAsia="en-US" w:bidi="ar-SA"/>
          </w:rPr>
          <w:t>assumptions</w:t>
        </w:r>
      </w:ins>
      <w:del w:id="159" w:author="Upul Cooray " w:date="2022-01-27T12:05:42Z">
        <w:r>
          <w:rPr>
            <w:rFonts w:eastAsia="ＭＳ 明朝"/>
            <w:color w:val="auto"/>
            <w:kern w:val="0"/>
            <w:sz w:val="24"/>
            <w:szCs w:val="24"/>
            <w:lang w:val="en-US" w:eastAsia="en-US" w:bidi="ar-SA"/>
          </w:rPr>
          <w:delText xml:space="preserve"> </w:delText>
        </w:r>
      </w:del>
      <w:ins w:id="160" w:author="Upul Cooray " w:date="2022-01-27T12:05:45Z">
        <w:r>
          <w:rPr/>
          <w:t xml:space="preserve"> </w:t>
        </w:r>
      </w:ins>
      <w:r>
        <w:rPr/>
        <w:t>[@Laan2011].`r '\n'`</w:t>
      </w:r>
    </w:p>
    <w:p>
      <w:pPr>
        <w:pStyle w:val="TextBody"/>
        <w:rPr/>
      </w:pPr>
      <w:r>
        <w:rPr/>
        <w:t xml:space="preserve">This study presents an analysis that estimates the effect of </w:t>
      </w:r>
      <w:del w:id="161" w:author="Upul Cooray " w:date="2022-01-27T12:06:46Z">
        <w:r>
          <w:rPr/>
          <w:delText>dental status</w:delText>
        </w:r>
      </w:del>
      <w:ins w:id="162" w:author="Upul Cooray " w:date="2022-01-27T12:07:22Z">
        <w:r>
          <w:rPr/>
          <w:t>number of remaining teeth</w:t>
        </w:r>
      </w:ins>
      <w:r>
        <w:rPr/>
        <w:t xml:space="preserve"> on social participation </w:t>
      </w:r>
      <w:ins w:id="163" w:author="Upul Cooray " w:date="2022-01-27T12:07:44Z">
        <w:r>
          <w:rPr/>
          <w:t xml:space="preserve">among older adults </w:t>
        </w:r>
      </w:ins>
      <w:r>
        <w:rPr/>
        <w:t>while taking the time-varying nature of variables into account. We used LMTP</w:t>
      </w:r>
      <w:del w:id="164" w:author="Upul Cooray " w:date="2022-01-27T12:08:38Z">
        <w:r>
          <w:rPr/>
          <w:delText>s</w:delText>
        </w:r>
      </w:del>
      <w:r>
        <w:rPr/>
        <w:t xml:space="preserve"> to dynamically </w:t>
      </w:r>
      <w:del w:id="165" w:author="Upul Cooray " w:date="2022-01-27T12:08:58Z">
        <w:r>
          <w:rPr/>
          <w:delText>change</w:delText>
        </w:r>
      </w:del>
      <w:ins w:id="166" w:author="Upul Cooray " w:date="2022-01-27T12:09:00Z">
        <w:r>
          <w:rPr/>
          <w:t>shift</w:t>
        </w:r>
      </w:ins>
      <w:r>
        <w:rPr/>
        <w:t xml:space="preserve"> the level of exposure (number of remaining natural teeth) </w:t>
      </w:r>
      <w:del w:id="167" w:author="Upul Cooray " w:date="2022-01-27T12:09:58Z">
        <w:r>
          <w:rPr/>
          <w:delText>in</w:delText>
        </w:r>
      </w:del>
      <w:ins w:id="168" w:author="Upul Cooray " w:date="2022-01-27T12:09:59Z">
        <w:r>
          <w:rPr/>
          <w:t xml:space="preserve"> as </w:t>
        </w:r>
      </w:ins>
      <w:ins w:id="169" w:author="Upul Cooray " w:date="2022-01-27T12:10:00Z">
        <w:r>
          <w:rPr/>
          <w:t>a deterministic function of the observed level of the exposure in</w:t>
        </w:r>
      </w:ins>
      <w:r>
        <w:rPr/>
        <w:t xml:space="preserve"> order to investigate its effect on social participation </w:t>
      </w:r>
      <w:del w:id="170" w:author="Upul Cooray " w:date="2022-01-27T12:11:12Z">
        <w:r>
          <w:rPr/>
          <w:delText>in</w:delText>
        </w:r>
      </w:del>
      <w:ins w:id="171" w:author="Upul Cooray " w:date="2022-01-27T12:11:15Z">
        <w:r>
          <w:rPr/>
          <w:t>among</w:t>
        </w:r>
      </w:ins>
      <w:r>
        <w:rPr/>
        <w:t xml:space="preserve"> </w:t>
      </w:r>
      <w:del w:id="172" w:author="Upul Cooray " w:date="2022-01-27T12:11:35Z">
        <w:r>
          <w:rPr/>
          <w:delText>community-dwelling</w:delText>
        </w:r>
      </w:del>
      <w:ins w:id="173" w:author="Upul Cooray " w:date="2022-01-27T12:11:36Z">
        <w:r>
          <w:rPr/>
          <w:t>functionally independent</w:t>
        </w:r>
      </w:ins>
      <w:r>
        <w:rPr/>
        <w:t xml:space="preserve"> older adults in Japan </w:t>
      </w:r>
      <w:del w:id="174" w:author="Upul Cooray" w:date="2021-12-08T11:07:27Z">
        <w:r>
          <w:rPr/>
          <w:delText>within</w:delText>
        </w:r>
      </w:del>
      <w:ins w:id="175" w:author="Upul Cooray" w:date="2021-12-08T11:07:29Z">
        <w:r>
          <w:rPr/>
          <w:t>during</w:t>
        </w:r>
      </w:ins>
      <w:r>
        <w:rPr/>
        <w:t xml:space="preserve"> 6 years of follow-up. A higher number of teeth would, presumably, have a positive impact on social participation. Hence, we hypothesi</w:t>
      </w:r>
      <w:del w:id="176" w:author="Upul Cooray " w:date="2022-01-27T12:12:11Z">
        <w:r>
          <w:rPr/>
          <w:delText>z</w:delText>
        </w:r>
      </w:del>
      <w:ins w:id="177" w:author="Upul Cooray " w:date="2022-01-27T12:12:11Z">
        <w:r>
          <w:rPr/>
          <w:t>s</w:t>
        </w:r>
      </w:ins>
      <w:r>
        <w:rPr/>
        <w:t xml:space="preserve">ed that as the number of teeth increases, social participation improves, and as the number of teeth decreases, social participation declines among older adults. `r '\n'`   </w:t>
      </w:r>
    </w:p>
    <w:p>
      <w:pPr>
        <w:pStyle w:val="TextBody"/>
        <w:rPr/>
      </w:pPr>
      <w:r>
        <w:rPr/>
        <w:t>## Methods</w:t>
      </w:r>
    </w:p>
    <w:p>
      <w:pPr>
        <w:pStyle w:val="TextBody"/>
        <w:rPr/>
      </w:pPr>
      <w:bookmarkStart w:id="0" w:name="data"/>
      <w:bookmarkEnd w:id="0"/>
      <w:r>
        <w:rPr/>
        <w:t>### Data</w:t>
      </w:r>
    </w:p>
    <w:p>
      <w:pPr>
        <w:pStyle w:val="TextBody"/>
        <w:rPr/>
      </w:pPr>
      <w:r>
        <w:rPr/>
        <w:t xml:space="preserve">Data from the Japan Gerontological Evaluation Study (JAGES) was used in this study [@Kondo2018]. JAGES is an on-going nationwide cohort study for </w:t>
      </w:r>
      <w:del w:id="178" w:author="Upul Cooray " w:date="2022-01-27T12:12:34Z">
        <w:r>
          <w:rPr/>
          <w:delText>community-dwelling</w:delText>
        </w:r>
      </w:del>
      <w:ins w:id="179" w:author="Upul Cooray " w:date="2022-01-27T12:12:36Z">
        <w:r>
          <w:rPr/>
          <w:t>functionally</w:t>
        </w:r>
      </w:ins>
      <w:r>
        <w:rPr/>
        <w:t xml:space="preserve"> independent older adults in Japan aged 65 years or over. For this analysis, data from the 2010 survey as the baseline and two subsequent follow-up surveys (2013 and 2016) were used. A total of </w:t>
      </w:r>
      <w:commentRangeStart w:id="11"/>
      <w:r>
        <w:rPr/>
        <w:t>`r n_baseline`</w:t>
      </w:r>
      <w:r>
        <w:rPr/>
      </w:r>
      <w:commentRangeEnd w:id="11"/>
      <w:r>
        <w:commentReference w:id="11"/>
      </w:r>
      <w:r>
        <w:rPr/>
        <w:t xml:space="preserve"> functionally independent individuals were identified at the baseline survey. Out of them `r n_base_to_16` individuals had responded to all three waves of JAGES (i.e. 2010, 2013, and 2016). During the 6 years of follow-up `r n_died` had died, `r n_ineligible` became ineligible as they became functionally dependent, and `r n_lost` were lost to follow-up due to other reasons. A comparison of baseline characteristics by participants follow-up status (i.e. died/ became ineligible/ lost to follow-up/ remained) is reported in Supplementary Table 1. `r '\n'`</w:t>
      </w:r>
    </w:p>
    <w:p>
      <w:pPr>
        <w:pStyle w:val="TextBody"/>
        <w:rPr/>
      </w:pPr>
      <w:r>
        <w:rPr>
          <w:rStyle w:val="InternetLink"/>
        </w:rPr>
        <w:t xml:space="preserve">After excluding participants with missing information for number of teeth in 2010 (n=`r nmis_A0_teeth`) and social participation in 2016 (n=`r nmis_Y2`) a total of `r N` participants were included in the analyses. The selection of the analytical sample is shown in Figure 1. Baseline characteristics of the participants who were excluded due to missing information are compared in </w:t>
      </w:r>
      <w:del w:id="180" w:author="Upul Cooray " w:date="2022-01-27T13:19:32Z">
        <w:r>
          <w:rPr>
            <w:rStyle w:val="InternetLink"/>
          </w:rPr>
          <w:delText>s</w:delText>
        </w:r>
      </w:del>
      <w:ins w:id="181" w:author="Upul Cooray " w:date="2022-01-27T13:19:34Z">
        <w:r>
          <w:rPr>
            <w:rStyle w:val="InternetLink"/>
          </w:rPr>
          <w:t>S</w:t>
        </w:r>
      </w:ins>
      <w:r>
        <w:rPr>
          <w:rStyle w:val="InternetLink"/>
        </w:rPr>
        <w:t xml:space="preserve">upplementary </w:t>
      </w:r>
      <w:del w:id="182" w:author="Upul Cooray " w:date="2022-01-27T13:19:38Z">
        <w:r>
          <w:rPr>
            <w:rStyle w:val="InternetLink"/>
          </w:rPr>
          <w:delText>t</w:delText>
        </w:r>
      </w:del>
      <w:ins w:id="183" w:author="Upul Cooray " w:date="2022-01-27T13:19:39Z">
        <w:r>
          <w:rPr>
            <w:rStyle w:val="InternetLink"/>
          </w:rPr>
          <w:t>T</w:t>
        </w:r>
      </w:ins>
      <w:r>
        <w:rPr>
          <w:rStyle w:val="InternetLink"/>
          <w:rPrChange w:id="0" w:author="Upul Cooray " w:date="2022-01-27T13:20:00Z"/>
        </w:rPr>
        <w:t xml:space="preserve">able </w:t>
      </w:r>
      <w:del w:id="185" w:author="Upul Cooray " w:date="2022-01-27T13:19:43Z">
        <w:r>
          <w:rPr>
            <w:rStyle w:val="InternetLink"/>
          </w:rPr>
          <w:delText>xx</w:delText>
        </w:r>
      </w:del>
      <w:ins w:id="186" w:author="Upul Cooray " w:date="2022-01-27T13:19:44Z">
        <w:r>
          <w:rPr>
            <w:rStyle w:val="InternetLink"/>
          </w:rPr>
          <w:t>2</w:t>
        </w:r>
      </w:ins>
      <w:r>
        <w:rPr>
          <w:rStyle w:val="InternetLink"/>
        </w:rPr>
        <w:t>. `r '\n'`</w:t>
      </w:r>
    </w:p>
    <w:p>
      <w:pPr>
        <w:pStyle w:val="Heading4"/>
        <w:ind w:hanging="0"/>
        <w:rPr/>
      </w:pPr>
      <w:bookmarkStart w:id="1" w:name="data1"/>
      <w:bookmarkEnd w:id="1"/>
      <w:r>
        <w:rPr>
          <w:rStyle w:val="InternetLink"/>
        </w:rPr>
        <w:t>### Outcome variable</w:t>
      </w:r>
    </w:p>
    <w:p>
      <w:pPr>
        <w:pStyle w:val="FirstParagraph"/>
        <w:rPr/>
      </w:pPr>
      <w:r>
        <w:rPr>
          <w:rStyle w:val="InternetLink"/>
        </w:rPr>
        <w:t>Social participation in 2016 was the outcome in this study. JAGES recorded the frequency of participation (“nearly every day,” “twice or thrice a week,” “once a week,” “once or twice a month,” “a few times/year,” “never”) for various social activities. We assessed the frequency</w:t>
      </w:r>
      <w:del w:id="187" w:author="Upul Cooray " w:date="2022-01-27T13:26:38Z">
        <w:r>
          <w:rPr>
            <w:rStyle w:val="InternetLink"/>
          </w:rPr>
          <w:commentReference w:id="12"/>
        </w:r>
      </w:del>
      <w:r>
        <w:rPr>
          <w:rStyle w:val="InternetLink"/>
        </w:rPr>
        <w:t xml:space="preserve"> of participation in any of the following activities: hobby groups, sports clubs, senior citizens' clubs, residence groups, or volunte</w:t>
      </w:r>
      <w:bookmarkStart w:id="2" w:name="outcome-variable"/>
      <w:bookmarkEnd w:id="2"/>
      <w:r>
        <w:rPr>
          <w:rStyle w:val="InternetLink"/>
        </w:rPr>
        <w:t>er groups</w:t>
      </w:r>
      <w:del w:id="188" w:author="Upul Cooray " w:date="2022-01-27T13:26:48Z">
        <w:r>
          <w:rPr>
            <w:rStyle w:val="InternetLink"/>
          </w:rPr>
          <w:commentReference w:id="13"/>
        </w:r>
      </w:del>
      <w:r>
        <w:rPr>
          <w:rStyle w:val="InternetLink"/>
        </w:rPr>
        <w:t xml:space="preserve">. </w:t>
      </w:r>
      <w:bookmarkStart w:id="3" w:name="exposure"/>
      <w:r>
        <w:rPr>
          <w:rStyle w:val="InternetLink"/>
        </w:rPr>
        <w:t>Participation in any of the aforementioned activities once a month or more frequently (vs. less frequently or never) was defined as indicative of social participation (1 = participation, 0 = non-participation). `r '\n'`</w:t>
      </w:r>
    </w:p>
    <w:p>
      <w:pPr>
        <w:pStyle w:val="Heading4"/>
        <w:ind w:hanging="0"/>
        <w:rPr/>
      </w:pPr>
      <w:r>
        <w:rPr>
          <w:rStyle w:val="InternetLink"/>
        </w:rPr>
        <w:t xml:space="preserve">### Exposure    </w:t>
      </w:r>
    </w:p>
    <w:p>
      <w:pPr>
        <w:pStyle w:val="FirstParagraph"/>
        <w:rPr/>
      </w:pPr>
      <w:r>
        <w:rPr>
          <w:rStyle w:val="InternetLink"/>
        </w:rPr>
        <w:t>The number of remaining natural teeth at the time of the surveys in 2010 and 2013 was used as a time-varying exposure in our analyses. The self-reported number of teeth was recorded using the response to the question, "How many natural teeth do you currently have?" (Instructions: capped/crowned teeth should be counted as "natural teeth"). The responses of participants were recorded in four categories (i.e., 20 teeth/ 10-19 teeth/ 1-9 teeth/ no teeth). `r '\n'`</w:t>
      </w:r>
      <w:del w:id="189" w:author="Upul Cooray " w:date="2022-01-27T13:27:22Z">
        <w:r>
          <w:rPr>
            <w:rStyle w:val="InternetLink"/>
          </w:rPr>
          <w:commentReference w:id="14"/>
        </w:r>
      </w:del>
    </w:p>
    <w:p>
      <w:pPr>
        <w:pStyle w:val="Heading4"/>
        <w:ind w:hanging="0"/>
        <w:rPr/>
      </w:pPr>
      <w:bookmarkEnd w:id="3"/>
      <w:r>
        <w:rPr>
          <w:rStyle w:val="InternetLink"/>
        </w:rPr>
        <w:t>### Covariates</w:t>
      </w:r>
    </w:p>
    <w:p>
      <w:pPr>
        <w:pStyle w:val="FirstParagraph"/>
        <w:rPr/>
      </w:pPr>
      <w:r>
        <w:rPr>
          <w:rStyle w:val="InternetLink"/>
        </w:rPr>
        <w:t xml:space="preserve">As the number of teeth was assessed as a time-varying exposure in </w:t>
      </w:r>
      <w:r>
        <w:rPr>
          <w:rStyle w:val="InternetLink"/>
        </w:rPr>
        <w:t xml:space="preserve">the </w:t>
      </w:r>
      <w:r>
        <w:rPr>
          <w:rStyle w:val="InternetLink"/>
        </w:rPr>
        <w:t>analys</w:t>
      </w:r>
      <w:r>
        <w:rPr>
          <w:rStyle w:val="InternetLink"/>
        </w:rPr>
        <w:t>i</w:t>
      </w:r>
      <w:r>
        <w:rPr>
          <w:rStyle w:val="InternetLink"/>
        </w:rPr>
        <w:t xml:space="preserve">s, both time-invariant and time-variant covariates were controlled for. Age (range 65-99 years), sex (male/female) and social participation in 2010 (baseline outcome) were adjusted for as time-invariant covariates. </w:t>
      </w:r>
      <w:bookmarkStart w:id="4" w:name="statistical-analysis"/>
      <w:r>
        <w:rPr>
          <w:rStyle w:val="InternetLink"/>
        </w:rPr>
        <w:t>As time-variant covariates, equalised annual household income (million yen),</w:t>
      </w:r>
      <w:del w:id="190" w:author="Upul Cooray " w:date="2022-01-27T13:30:59Z">
        <w:r>
          <w:rPr>
            <w:rStyle w:val="InternetLink"/>
          </w:rPr>
          <w:delText xml:space="preserve"> denture use (yes/no),</w:delText>
        </w:r>
      </w:del>
      <w:r>
        <w:rPr>
          <w:rStyle w:val="InternetLink"/>
        </w:rPr>
        <w:t xml:space="preserve"> instrumental activities of daily living (IADL) score (0-13), and marital status (married/ single, widowed or divorced) were used (measured in 2010 and 2013). `r '\n'`</w:t>
      </w:r>
    </w:p>
    <w:p>
      <w:pPr>
        <w:pStyle w:val="FirstParagraph"/>
        <w:rPr/>
      </w:pPr>
      <w:r>
        <w:rPr>
          <w:rStyle w:val="InternetLink"/>
          <w:rFonts w:eastAsia="ＭＳ ゴシック"/>
          <w:bCs/>
          <w:i/>
        </w:rPr>
        <w:t>### Statistical analysis</w:t>
      </w:r>
    </w:p>
    <w:p>
      <w:pPr>
        <w:pStyle w:val="TextBody"/>
        <w:rPr>
          <w:rStyle w:val="InternetLink"/>
          <w:del w:id="192" w:author="Upul Cooray " w:date="2022-01-27T14:40:14Z"/>
        </w:rPr>
      </w:pPr>
      <w:del w:id="191" w:author="Upul Cooray " w:date="2022-01-27T14:40:14Z">
        <w:r>
          <w:rPr/>
        </w:r>
      </w:del>
    </w:p>
    <w:p>
      <w:pPr>
        <w:pStyle w:val="TextBody"/>
        <w:rPr/>
      </w:pPr>
      <w:r>
        <w:rPr>
          <w:rStyle w:val="InternetLink"/>
        </w:rPr>
        <w:t xml:space="preserve">The directed acyclic graph (Figure 2) depicts hypothesised temporal relationships between study variables. A descriptive analysis was performed to identify the characteristics of participants stratified by the outcome (social participation in 2016). </w:t>
      </w:r>
      <w:ins w:id="193" w:author="Upul Cooray " w:date="2022-01-27T14:51:39Z">
        <w:r>
          <w:rPr>
            <w:rStyle w:val="InternetLink"/>
          </w:rPr>
          <w:t>Then, to specify the impact of number of</w:t>
        </w:r>
      </w:ins>
      <w:ins w:id="194" w:author="Upul Cooray " w:date="2022-01-27T14:52:00Z">
        <w:r>
          <w:rPr>
            <w:rStyle w:val="InternetLink"/>
          </w:rPr>
          <w:t xml:space="preserve"> teeth on counterfactual outcome</w:t>
        </w:r>
      </w:ins>
      <w:ins w:id="195" w:author="Upul Cooray " w:date="2022-01-27T14:56:11Z">
        <w:r>
          <w:rPr>
            <w:rStyle w:val="InternetLink"/>
          </w:rPr>
          <w:t>s</w:t>
        </w:r>
      </w:ins>
      <w:ins w:id="196" w:author="Upul Cooray " w:date="2022-01-27T14:53:20Z">
        <w:r>
          <w:rPr>
            <w:rStyle w:val="InternetLink"/>
          </w:rPr>
          <w:t xml:space="preserve">, </w:t>
        </w:r>
      </w:ins>
      <w:ins w:id="197" w:author="Upul Cooray " w:date="2022-01-27T14:54:24Z">
        <w:r>
          <w:rPr>
            <w:rStyle w:val="InternetLink"/>
          </w:rPr>
          <w:t xml:space="preserve">the observed level of number of teeth </w:t>
        </w:r>
      </w:ins>
      <w:ins w:id="198" w:author="Upul Cooray " w:date="2022-01-27T14:56:45Z">
        <w:r>
          <w:rPr>
            <w:rStyle w:val="InternetLink"/>
          </w:rPr>
          <w:t xml:space="preserve">of each individual was shifted to </w:t>
        </w:r>
      </w:ins>
      <w:ins w:id="199" w:author="Upul Cooray " w:date="2022-01-27T14:57:05Z">
        <w:r>
          <w:rPr>
            <w:rStyle w:val="InternetLink"/>
          </w:rPr>
          <w:t>several new levels to mimic multiple</w:t>
        </w:r>
      </w:ins>
      <w:ins w:id="200" w:author="Upul Cooray " w:date="2022-01-27T14:58:00Z">
        <w:r>
          <w:rPr>
            <w:rStyle w:val="InternetLink"/>
          </w:rPr>
          <w:t xml:space="preserve"> hypothetical interventions.</w:t>
        </w:r>
      </w:ins>
      <w:ins w:id="201" w:author="Upul Cooray " w:date="2022-01-27T14:59:13Z">
        <w:r>
          <w:rPr>
            <w:rStyle w:val="InternetLink"/>
          </w:rPr>
          <w:t xml:space="preserve"> Following hypothetical scenarios were created </w:t>
        </w:r>
      </w:ins>
      <w:ins w:id="202" w:author="Upul Cooray " w:date="2022-01-27T15:00:37Z">
        <w:r>
          <w:rPr>
            <w:rStyle w:val="InternetLink"/>
          </w:rPr>
          <w:t xml:space="preserve">by shifting the observed exposure to </w:t>
        </w:r>
      </w:ins>
      <w:ins w:id="203" w:author="Upul Cooray " w:date="2022-01-27T15:01:00Z">
        <w:r>
          <w:rPr>
            <w:rStyle w:val="InternetLink"/>
          </w:rPr>
          <w:t xml:space="preserve">detect </w:t>
        </w:r>
      </w:ins>
      <w:r>
        <w:rPr>
          <w:rStyle w:val="InternetLink"/>
        </w:rPr>
        <w:t>any dose-response associated with the outcome. `r '\n'`</w:t>
      </w:r>
    </w:p>
    <w:p>
      <w:pPr>
        <w:pStyle w:val="Compact"/>
        <w:numPr>
          <w:ilvl w:val="0"/>
          <w:numId w:val="7"/>
        </w:numPr>
        <w:rPr/>
      </w:pPr>
      <w:r>
        <w:rPr>
          <w:rStyle w:val="InternetLink"/>
        </w:rPr>
        <w:t>“</w:t>
      </w:r>
      <w:r>
        <w:rPr>
          <w:rStyle w:val="InternetLink"/>
        </w:rPr>
        <w:t>all participants having ≥20 teeth in 2010 and in 2013,” (</w:t>
      </w:r>
      <w:r>
        <w:rPr>
          <w:rStyle w:val="InternetLink"/>
          <w:rFonts w:eastAsia="ＭＳ 明朝"/>
          <w:color w:val="auto"/>
          <w:kern w:val="0"/>
          <w:sz w:val="24"/>
          <w:szCs w:val="24"/>
          <w:lang w:val="en-US" w:eastAsia="en-US" w:bidi="ar-SA"/>
        </w:rPr>
        <w:t>i.e.</w:t>
      </w:r>
      <w:r>
        <w:rPr>
          <w:rStyle w:val="InternetLink"/>
        </w:rPr>
        <w:t xml:space="preserve"> ideal counterfactual scenario where all the participants having a minimal functional dentition [</w:t>
      </w:r>
      <w:r>
        <w:rPr>
          <w:rStyle w:val="InternetLink"/>
          <w:rFonts w:eastAsia="ＭＳ 明朝"/>
          <w:shd w:fill="FFFF00" w:val="clear"/>
        </w:rPr>
        <w:t>@who</w:t>
      </w:r>
      <w:r>
        <w:rPr>
          <w:rStyle w:val="InternetLink"/>
        </w:rPr>
        <w:t>])</w:t>
      </w:r>
    </w:p>
    <w:p>
      <w:pPr>
        <w:pStyle w:val="Compact"/>
        <w:numPr>
          <w:ilvl w:val="0"/>
          <w:numId w:val="8"/>
        </w:numPr>
        <w:rPr/>
      </w:pPr>
      <w:r>
        <w:rPr>
          <w:rStyle w:val="InternetLink"/>
        </w:rPr>
        <w:t>“</w:t>
      </w:r>
      <w:r>
        <w:rPr>
          <w:rStyle w:val="InternetLink"/>
        </w:rPr>
        <w:t>all participants having 10-19 teeth in 2010 and in 2013,”</w:t>
      </w:r>
    </w:p>
    <w:p>
      <w:pPr>
        <w:pStyle w:val="Compact"/>
        <w:numPr>
          <w:ilvl w:val="0"/>
          <w:numId w:val="9"/>
        </w:numPr>
        <w:rPr/>
      </w:pPr>
      <w:r>
        <w:rPr>
          <w:rStyle w:val="InternetLink"/>
        </w:rPr>
        <w:t>“</w:t>
      </w:r>
      <w:r>
        <w:rPr>
          <w:rStyle w:val="InternetLink"/>
        </w:rPr>
        <w:t>all participants having 1-9 teeth in 2010 and in 2013,”</w:t>
      </w:r>
    </w:p>
    <w:p>
      <w:pPr>
        <w:pStyle w:val="Compact"/>
        <w:numPr>
          <w:ilvl w:val="0"/>
          <w:numId w:val="10"/>
        </w:numPr>
        <w:rPr/>
      </w:pPr>
      <w:r>
        <w:rPr>
          <w:rStyle w:val="InternetLink"/>
        </w:rPr>
        <w:t>“</w:t>
      </w:r>
      <w:r>
        <w:rPr>
          <w:rStyle w:val="InternetLink"/>
        </w:rPr>
        <w:t>all participants being edentate in 2010 and in 2013,” (</w:t>
      </w:r>
      <w:r>
        <w:rPr>
          <w:rStyle w:val="InternetLink"/>
          <w:rFonts w:eastAsia="ＭＳ 明朝"/>
          <w:color w:val="auto"/>
          <w:kern w:val="0"/>
          <w:sz w:val="24"/>
          <w:szCs w:val="24"/>
          <w:lang w:val="en-US" w:eastAsia="en-US" w:bidi="ar-SA"/>
        </w:rPr>
        <w:t>i.e.</w:t>
      </w:r>
      <w:r>
        <w:rPr>
          <w:rStyle w:val="InternetLink"/>
        </w:rPr>
        <w:t xml:space="preserve"> worse </w:t>
      </w:r>
      <w:r>
        <w:rPr>
          <w:rStyle w:val="InternetLink"/>
          <w:rFonts w:eastAsia="ＭＳ 明朝"/>
          <w:color w:val="auto"/>
          <w:kern w:val="0"/>
          <w:sz w:val="24"/>
          <w:szCs w:val="24"/>
          <w:lang w:val="en-US" w:eastAsia="en-US" w:bidi="ar-SA"/>
        </w:rPr>
        <w:t>counterfactual</w:t>
      </w:r>
      <w:r>
        <w:rPr>
          <w:rStyle w:val="InternetLink"/>
        </w:rPr>
        <w:t xml:space="preserve"> scenario where all the older adults were edentate)</w:t>
      </w:r>
    </w:p>
    <w:p>
      <w:pPr>
        <w:pStyle w:val="Compact"/>
        <w:numPr>
          <w:ilvl w:val="0"/>
          <w:numId w:val="11"/>
        </w:numPr>
        <w:rPr/>
      </w:pPr>
      <w:r>
        <w:rPr>
          <w:rStyle w:val="InternetLink"/>
        </w:rPr>
        <w:t xml:space="preserve"> “</w:t>
      </w:r>
      <w:r>
        <w:rPr>
          <w:rStyle w:val="InternetLink"/>
        </w:rPr>
        <w:t>observed level of number of teeth category” (i.e. originally observed data in 2010 and in 2013).</w:t>
      </w:r>
    </w:p>
    <w:p>
      <w:pPr>
        <w:pStyle w:val="Compact"/>
        <w:rPr/>
      </w:pPr>
      <w:r>
        <w:rPr>
          <w:rStyle w:val="InternetLink"/>
        </w:rPr>
        <w:t xml:space="preserve">To estimate the social participation with the shifted (and </w:t>
      </w:r>
      <w:r>
        <w:rPr>
          <w:rStyle w:val="InternetLink"/>
        </w:rPr>
        <w:t xml:space="preserve">the </w:t>
      </w:r>
      <w:r>
        <w:rPr>
          <w:rStyle w:val="InternetLink"/>
        </w:rPr>
        <w:t xml:space="preserve">observed) exposure, we used TMLE </w:t>
      </w:r>
      <w:r>
        <w:rPr>
          <w:rStyle w:val="InternetLink"/>
          <w:rFonts w:eastAsia="ＭＳ 明朝"/>
          <w:shd w:fill="FFFF00" w:val="clear"/>
        </w:rPr>
        <w:t>[@diaz; @Schuler2016]</w:t>
      </w:r>
      <w:r>
        <w:rPr>
          <w:rStyle w:val="InternetLink"/>
        </w:rPr>
        <w:t xml:space="preserve">. In TMLE, the probability of the exposure conditional on covariates (exposure model), and the conditional probability of the outcome given exposure and covariates (outcome model) were estimated to obtain an unbiased estimation of the counterfactual outcomes [@Laan2006; @Schuler2016]. If either the exposure model or the outcome model was consistently estimated, unbiased estimates could be obtained (hence doubly-robust) [@Laan2012]. To increase the likelihood of robust specification of exposure and outcome models, Super Learner, an ensemble method that uses weighted combinations of multiple machine learning algorithms </w:t>
      </w:r>
      <w:r>
        <w:rPr>
          <w:rStyle w:val="InternetLink"/>
        </w:rPr>
        <w:t xml:space="preserve">was used </w:t>
      </w:r>
      <w:r>
        <w:rPr>
          <w:rStyle w:val="InternetLink"/>
        </w:rPr>
        <w:t>[@Laan2007; @Rose2019; @Schomaker2019]. Within Super Learner, generalized linear models, extreme gradient boosting models, and neural nets were used as candidate algorithms. [@Venables2002; @Chen2016] `r '\n'`</w:t>
      </w:r>
    </w:p>
    <w:p>
      <w:pPr>
        <w:pStyle w:val="TextBody"/>
        <w:rPr/>
      </w:pPr>
      <w:r>
        <w:rPr>
          <w:rStyle w:val="InternetLink"/>
        </w:rPr>
        <w:t>Then, the TMLE  estimate for the ‘</w:t>
      </w:r>
      <w:r>
        <w:rPr>
          <w:rStyle w:val="InternetLink"/>
        </w:rPr>
        <w:t>ideal’ counterfactual</w:t>
      </w:r>
      <w:r>
        <w:rPr>
          <w:rStyle w:val="InternetLink"/>
        </w:rPr>
        <w:t xml:space="preserve"> scenario (i.e. all having a functional dentition at each time point) was used as a reference to calculate causal odds ratios (OR) and 95% confidence intervals (95% CI) for </w:t>
      </w:r>
      <w:r>
        <w:rPr>
          <w:rStyle w:val="InternetLink"/>
        </w:rPr>
        <w:t>other</w:t>
      </w:r>
      <w:r>
        <w:rPr>
          <w:rStyle w:val="InternetLink"/>
        </w:rPr>
        <w:t xml:space="preserve"> respective scenarios. </w:t>
      </w:r>
    </w:p>
    <w:p>
      <w:pPr>
        <w:pStyle w:val="Compact"/>
        <w:rPr/>
      </w:pPr>
      <w:r>
        <w:rPr>
          <w:rStyle w:val="InternetLink"/>
        </w:rPr>
        <w:t>Additionally,</w:t>
      </w:r>
      <w:del w:id="204" w:author="Upul Cooray" w:date="2021-12-08T11:50:03Z">
        <w:r>
          <w:rPr>
            <w:rStyle w:val="InternetLink"/>
          </w:rPr>
          <w:delText xml:space="preserve"> a secondary</w:delText>
        </w:r>
      </w:del>
      <w:ins w:id="205" w:author="Upul Cooray" w:date="2021-12-08T12:34:08Z">
        <w:r>
          <w:rPr>
            <w:rStyle w:val="InternetLink"/>
          </w:rPr>
          <w:t xml:space="preserve"> </w:t>
        </w:r>
      </w:ins>
      <w:r>
        <w:rPr>
          <w:rStyle w:val="InternetLink"/>
        </w:rPr>
        <w:t xml:space="preserve">to investigate </w:t>
      </w:r>
      <w:r>
        <w:rPr>
          <w:rStyle w:val="InternetLink"/>
        </w:rPr>
        <w:t>whether the</w:t>
      </w:r>
      <w:r>
        <w:rPr>
          <w:rStyle w:val="InternetLink"/>
        </w:rPr>
        <w:t xml:space="preserve"> dental prostheses </w:t>
      </w:r>
      <w:r>
        <w:rPr>
          <w:rStyle w:val="InternetLink"/>
        </w:rPr>
        <w:t>use (</w:t>
      </w:r>
      <w:r>
        <w:rPr>
          <w:rStyle w:val="InternetLink"/>
        </w:rPr>
        <w:t xml:space="preserve">i.e. </w:t>
      </w:r>
      <w:r>
        <w:rPr>
          <w:rStyle w:val="InternetLink"/>
        </w:rPr>
        <w:t xml:space="preserve">use of fixed or removable artificial teeth to replace missing natural teeth) modify the </w:t>
      </w:r>
      <w:r>
        <w:rPr>
          <w:rStyle w:val="InternetLink"/>
        </w:rPr>
        <w:t xml:space="preserve">( has any effect on </w:t>
      </w:r>
      <w:r>
        <w:rPr>
          <w:rStyle w:val="InternetLink"/>
        </w:rPr>
        <w:t xml:space="preserve">social participation </w:t>
      </w:r>
      <w:r>
        <w:rPr>
          <w:rStyle w:val="InternetLink"/>
        </w:rPr>
        <w:t>among older adults</w:t>
      </w:r>
      <w:ins w:id="206" w:author="Upul Cooray" w:date="2021-12-08T12:36:38Z">
        <w:r>
          <w:rPr>
            <w:rStyle w:val="InternetLink"/>
            <w:rFonts w:eastAsia="ＭＳ 明朝"/>
            <w:color w:val="auto"/>
            <w:kern w:val="0"/>
            <w:sz w:val="24"/>
            <w:szCs w:val="24"/>
            <w:lang w:val="en-US" w:eastAsia="en-US" w:bidi="ar-SA"/>
          </w:rPr>
          <w:t>.</w:t>
        </w:r>
      </w:ins>
      <w:r>
        <w:rPr>
          <w:rStyle w:val="InternetLink"/>
          <w:rFonts w:eastAsia="ＭＳ 明朝"/>
          <w:color w:val="auto"/>
          <w:kern w:val="0"/>
          <w:sz w:val="24"/>
          <w:szCs w:val="24"/>
          <w:lang w:val="en-US" w:eastAsia="en-US" w:bidi="ar-SA"/>
        </w:rPr>
        <w:t xml:space="preserve"> </w:t>
      </w:r>
      <w:r>
        <w:rPr>
          <w:rStyle w:val="InternetLink"/>
        </w:rPr>
        <w:t xml:space="preserve"> To investigate the effect </w:t>
      </w:r>
      <w:del w:id="207" w:author="Upul Cooray" w:date="2021-12-08T12:36:16Z">
        <w:r>
          <w:rPr>
            <w:rStyle w:val="InternetLink"/>
          </w:rPr>
          <w:delText xml:space="preserve">of </w:delText>
        </w:r>
      </w:del>
      <w:del w:id="208" w:author="Upul Cooray" w:date="2021-12-08T12:35:51Z">
        <w:r>
          <w:rPr>
            <w:rStyle w:val="InternetLink"/>
          </w:rPr>
          <w:delText>denture</w:delText>
        </w:r>
      </w:del>
      <w:del w:id="209" w:author="Upul Cooray" w:date="2021-12-08T12:36:16Z">
        <w:r>
          <w:rPr>
            <w:rStyle w:val="InternetLink"/>
          </w:rPr>
          <w:delText xml:space="preserve"> use</w:delText>
        </w:r>
      </w:del>
      <w:ins w:id="210" w:author="Upul Cooray" w:date="2021-12-08T12:36:20Z">
        <w:r>
          <w:rPr>
            <w:rStyle w:val="InternetLink"/>
          </w:rPr>
          <w:t>of dental prostheses</w:t>
        </w:r>
      </w:ins>
      <w:r>
        <w:rPr>
          <w:rStyle w:val="InternetLink"/>
        </w:rPr>
        <w:t xml:space="preserve"> </w:t>
      </w:r>
      <w:r>
        <w:rPr>
          <w:rStyle w:val="InternetLink"/>
        </w:rPr>
        <w:t>within</w:t>
      </w:r>
      <w:r>
        <w:rPr>
          <w:rStyle w:val="InternetLink"/>
        </w:rPr>
        <w:t xml:space="preserve"> each number of teeth category, two hypothetical scenarios were defined using using LMTP: (1) </w:t>
      </w:r>
      <w:commentRangeStart w:id="15"/>
      <w:commentRangeStart w:id="16"/>
      <w:r>
        <w:rPr>
          <w:rStyle w:val="InternetLink"/>
        </w:rPr>
        <w:t>all participants</w:t>
      </w:r>
      <w:ins w:id="211" w:author="Upul Cooray" w:date="2021-12-08T12:37:13Z">
        <w:r>
          <w:rPr>
            <w:rStyle w:val="InternetLink"/>
          </w:rPr>
          <w:t xml:space="preserve"> (in their respective number of teeth category)</w:t>
        </w:r>
      </w:ins>
      <w:r>
        <w:rPr>
          <w:rStyle w:val="InternetLink"/>
        </w:rPr>
        <w:t xml:space="preserve"> </w:t>
      </w:r>
      <w:del w:id="212" w:author="Upul Cooray" w:date="2021-12-08T12:37:09Z">
        <w:r>
          <w:rPr>
            <w:rStyle w:val="InternetLink"/>
          </w:rPr>
          <w:delText>wearing dentures</w:delText>
        </w:r>
      </w:del>
      <w:ins w:id="213" w:author="Upul Cooray" w:date="2021-12-08T12:38:18Z">
        <w:r>
          <w:rPr>
            <w:rStyle w:val="InternetLink"/>
          </w:rPr>
          <w:t>using prosthesis</w:t>
        </w:r>
      </w:ins>
      <w:r>
        <w:rPr>
          <w:rStyle w:val="InternetLink"/>
        </w:rPr>
        <w:t xml:space="preserve"> in 2010 and </w:t>
      </w:r>
      <w:ins w:id="214" w:author="Upul Cooray" w:date="2021-12-08T12:38:41Z">
        <w:r>
          <w:rPr>
            <w:rStyle w:val="InternetLink"/>
          </w:rPr>
          <w:t xml:space="preserve">in </w:t>
        </w:r>
      </w:ins>
      <w:r>
        <w:rPr>
          <w:rStyle w:val="InternetLink"/>
        </w:rPr>
        <w:t xml:space="preserve">2013, and (2) none of the participants </w:t>
      </w:r>
      <w:del w:id="215" w:author="Upul Cooray" w:date="2021-12-08T12:39:04Z">
        <w:r>
          <w:rPr>
            <w:rStyle w:val="InternetLink"/>
          </w:rPr>
          <w:delText>wearing dentures</w:delText>
        </w:r>
      </w:del>
      <w:ins w:id="216" w:author="Upul Cooray" w:date="2021-12-08T12:39:04Z">
        <w:r>
          <w:rPr>
            <w:rStyle w:val="InternetLink"/>
          </w:rPr>
          <w:t>using prosthesis</w:t>
        </w:r>
      </w:ins>
      <w:r>
        <w:rPr>
          <w:rStyle w:val="InternetLink"/>
        </w:rPr>
        <w:t xml:space="preserve"> in 2010 and 2013</w:t>
      </w:r>
      <w:r>
        <w:rPr>
          <w:rStyle w:val="InternetLink"/>
        </w:rPr>
      </w:r>
      <w:commentRangeEnd w:id="16"/>
      <w:r>
        <w:commentReference w:id="16"/>
      </w:r>
      <w:r>
        <w:rPr/>
        <w:commentReference w:id="17"/>
      </w:r>
      <w:ins w:id="217" w:author="Upul Cooray" w:date="2021-12-08T11:47:52Z">
        <w:r>
          <w:rPr/>
          <w:commentReference w:id="18"/>
        </w:r>
      </w:ins>
      <w:r>
        <w:rPr/>
      </w:r>
      <w:commentRangeEnd w:id="15"/>
      <w:r>
        <w:commentReference w:id="15"/>
      </w:r>
      <w:r>
        <w:rPr>
          <w:rStyle w:val="InternetLink"/>
        </w:rPr>
        <w:t>. To calculate ORs and 95% CIs</w:t>
      </w:r>
      <w:ins w:id="218" w:author="Upul Cooray" w:date="2021-12-08T12:39:22Z">
        <w:r>
          <w:rPr>
            <w:rStyle w:val="InternetLink"/>
          </w:rPr>
          <w:t xml:space="preserve"> in this stratified analysis</w:t>
        </w:r>
      </w:ins>
      <w:r>
        <w:rPr>
          <w:rStyle w:val="InternetLink"/>
        </w:rPr>
        <w:t xml:space="preserve">, the </w:t>
      </w:r>
      <w:r>
        <w:rPr>
          <w:rStyle w:val="InternetLink"/>
        </w:rPr>
        <w:t>first</w:t>
      </w:r>
      <w:r>
        <w:rPr>
          <w:rStyle w:val="InternetLink"/>
        </w:rPr>
        <w:t xml:space="preserve">scenario in which no one wears dentures was used as the reference. All estimates were appropriately controlled for </w:t>
      </w:r>
      <w:ins w:id="219" w:author="Upul Cooray" w:date="2021-12-08T12:40:15Z">
        <w:r>
          <w:rPr>
            <w:rStyle w:val="InternetLink"/>
            <w:rFonts w:eastAsia="ＭＳ 明朝"/>
            <w:color w:val="auto"/>
            <w:kern w:val="0"/>
            <w:sz w:val="24"/>
            <w:szCs w:val="24"/>
            <w:lang w:val="en-US" w:eastAsia="en-US" w:bidi="ar-SA"/>
          </w:rPr>
          <w:t>aforementioned</w:t>
        </w:r>
      </w:ins>
      <w:ins w:id="220" w:author="Upul Cooray" w:date="2021-12-08T12:40:15Z">
        <w:r>
          <w:rPr>
            <w:rStyle w:val="InternetLink"/>
          </w:rPr>
          <w:t xml:space="preserve"> </w:t>
        </w:r>
      </w:ins>
      <w:r>
        <w:rPr>
          <w:rStyle w:val="InternetLink"/>
        </w:rPr>
        <w:t>time-variant and time-invariant covariates.</w:t>
      </w:r>
    </w:p>
    <w:p>
      <w:pPr>
        <w:pStyle w:val="TextBody"/>
        <w:rPr/>
      </w:pPr>
      <w:r>
        <w:rPr>
          <w:rStyle w:val="InternetLink"/>
        </w:rPr>
        <w:t>For imputation of missing data in covariates, we used random forest multivariate imputation by chained equations (MICE). In imputing complex epidemiologic data, random forest MICE has been shown to produce less biased parameter estimates and better confidence interval convergence compared to parametric MICE</w:t>
      </w:r>
      <w:r>
        <w:rPr>
          <w:rStyle w:val="InternetLink"/>
          <w:color w:val="000000"/>
          <w:shd w:fill="auto" w:val="clear"/>
        </w:rPr>
        <w:t xml:space="preserve"> </w:t>
      </w:r>
      <w:r>
        <w:rPr>
          <w:rStyle w:val="InternetLink"/>
        </w:rPr>
        <w:t>[@Shah2014]</w:t>
      </w:r>
      <w:r>
        <w:rPr>
          <w:rStyle w:val="InternetLink"/>
          <w:color w:val="000000"/>
          <w:shd w:fill="auto" w:val="clear"/>
        </w:rPr>
        <w:t>. We performed our analyses using five imputed datasets and the results were pooled using Rubin’s rules</w:t>
      </w:r>
      <w:r>
        <w:rPr>
          <w:rStyle w:val="InternetLink"/>
        </w:rPr>
        <w:t>. Random forest MICE was implemented using `</w:t>
      </w:r>
      <w:r>
        <w:rPr>
          <w:rStyle w:val="InternetLink"/>
          <w:i/>
        </w:rPr>
        <w:t>mice`</w:t>
      </w:r>
      <w:r>
        <w:rPr>
          <w:rStyle w:val="InternetLink"/>
        </w:rPr>
        <w:t xml:space="preserve"> R package [@Buuren2011]. The distribution of missingness among covariates is reported in Supplementary Figure 01</w:t>
      </w:r>
      <w:r>
        <w:rPr>
          <w:rStyle w:val="InternetLink"/>
          <w:rFonts w:eastAsia="ＭＳ 明朝"/>
          <w:shd w:fill="auto" w:val="clear"/>
        </w:rPr>
        <w:t>.</w:t>
      </w:r>
    </w:p>
    <w:p>
      <w:pPr>
        <w:pStyle w:val="TextBody"/>
        <w:rPr/>
      </w:pPr>
      <w:r>
        <w:rPr>
          <w:rStyle w:val="InternetLink"/>
        </w:rPr>
        <w:t>The `</w:t>
      </w:r>
      <w:r>
        <w:rPr>
          <w:rStyle w:val="InternetLink"/>
          <w:i/>
        </w:rPr>
        <w:t>lmtp`</w:t>
      </w:r>
      <w:r>
        <w:rPr>
          <w:rStyle w:val="InternetLink"/>
        </w:rPr>
        <w:t xml:space="preserve"> R package was used to compute TMLE estimates with SuperLearner for each hypothetical intervention [@lmtpR]. Main R functions used to generate our results are provided in </w:t>
      </w:r>
      <w:r>
        <w:rPr>
          <w:rStyle w:val="InternetLink"/>
          <w:shd w:fill="FFFF00" w:val="clear"/>
        </w:rPr>
        <w:t>appendix xx</w:t>
      </w:r>
      <w:r>
        <w:rPr>
          <w:rStyle w:val="InternetLink"/>
        </w:rPr>
        <w:t xml:space="preserve">. All the other codes that used for data preparation and supplementary analyses can be found at `https://github.com/upulcooray/socialParticipation`. </w:t>
      </w:r>
      <w:del w:id="221" w:author="Upul Cooray" w:date="2021-12-08T12:52:58Z">
        <w:r>
          <w:rPr>
            <w:rStyle w:val="InternetLink"/>
          </w:rPr>
          <w:commentReference w:id="19"/>
        </w:r>
      </w:del>
      <w:r>
        <w:rPr>
          <w:rStyle w:val="InternetLink"/>
        </w:rPr>
        <w:t>All the analyses were conducted in R studio using `</w:t>
      </w:r>
      <w:r>
        <w:rPr>
          <w:rStyle w:val="InternetLink"/>
          <w:i/>
          <w:shd w:fill="auto" w:val="clear"/>
        </w:rPr>
        <w:t xml:space="preserve">R version </w:t>
      </w:r>
      <w:del w:id="222" w:author="Upul Cooray" w:date="2021-12-08T12:45:27Z">
        <w:r>
          <w:rPr>
            <w:rStyle w:val="InternetLink"/>
            <w:i/>
            <w:shd w:fill="auto" w:val="clear"/>
          </w:rPr>
          <w:delText>4.0.5</w:delText>
        </w:r>
      </w:del>
      <w:ins w:id="223" w:author="Upul Cooray" w:date="2021-12-08T12:45:27Z">
        <w:r>
          <w:rPr>
            <w:rStyle w:val="InternetLink"/>
            <w:i/>
            <w:shd w:fill="auto" w:val="clear"/>
          </w:rPr>
          <w:t>4.1.2</w:t>
        </w:r>
      </w:ins>
      <w:r>
        <w:rPr>
          <w:rStyle w:val="InternetLink"/>
          <w:i/>
          <w:shd w:fill="auto" w:val="clear"/>
        </w:rPr>
        <w:t>`</w:t>
      </w:r>
      <w:r>
        <w:rPr>
          <w:rStyle w:val="InternetLink"/>
        </w:rPr>
        <w:t xml:space="preserve"> for </w:t>
      </w:r>
      <w:del w:id="224" w:author="Upul Cooray" w:date="2021-12-08T12:45:46Z">
        <w:r>
          <w:rPr>
            <w:rStyle w:val="InternetLink"/>
          </w:rPr>
          <w:delText>Windows x64</w:delText>
        </w:r>
      </w:del>
      <w:ins w:id="225" w:author="Upul Cooray" w:date="2021-12-08T12:45:46Z">
        <w:r>
          <w:rPr>
            <w:rStyle w:val="InternetLink"/>
          </w:rPr>
          <w:t>x86_64, linux-gnu</w:t>
        </w:r>
      </w:ins>
      <w:r>
        <w:rPr>
          <w:rStyle w:val="InternetLink"/>
        </w:rPr>
        <w:t xml:space="preserve">. </w:t>
      </w:r>
    </w:p>
    <w:p>
      <w:pPr>
        <w:pStyle w:val="Heading3"/>
        <w:ind w:hanging="0"/>
        <w:rPr/>
      </w:pPr>
      <w:bookmarkEnd w:id="4"/>
      <w:r>
        <w:rPr>
          <w:rStyle w:val="InternetLink"/>
        </w:rPr>
        <w:t>## Results</w:t>
      </w:r>
    </w:p>
    <w:p>
      <w:pPr>
        <w:pStyle w:val="FirstParagraph"/>
        <w:rPr>
          <w:rStyle w:val="InternetLink"/>
          <w:del w:id="231" w:author="Upul Cooray" w:date="2021-12-08T12:54:04Z"/>
        </w:rPr>
      </w:pPr>
      <w:r>
        <w:rPr>
          <w:rStyle w:val="InternetLink"/>
        </w:rPr>
        <w:t>Baseline characteristics of the sample stratified by the outcome variable are presented in Table 1. In the 2016 follow-up, 11,762 people reported a frequency of at least once a month social participation. Baseline characteristics associated with social non-participation in 2016 were older age, lower income, lower IADL score, being eden</w:t>
      </w:r>
      <w:del w:id="226" w:author="Upul Cooray" w:date="2021-12-08T12:48:47Z">
        <w:r>
          <w:rPr>
            <w:rStyle w:val="InternetLink"/>
          </w:rPr>
          <w:delText xml:space="preserve">tulous or having a low number </w:delText>
        </w:r>
      </w:del>
      <w:del w:id="227" w:author="Upul Cooray" w:date="2021-12-08T12:48:47Z">
        <w:r>
          <w:rPr>
            <w:rStyle w:val="InternetLink"/>
          </w:rPr>
          <w:commentReference w:id="20"/>
        </w:r>
      </w:del>
      <w:del w:id="228" w:author="Upul Cooray" w:date="2021-12-08T12:48:47Z">
        <w:r>
          <w:rPr>
            <w:rStyle w:val="InternetLink"/>
          </w:rPr>
          <w:delText>of teeth</w:delText>
        </w:r>
      </w:del>
      <w:ins w:id="229" w:author="Upul Cooray" w:date="2021-12-08T12:48:49Z">
        <w:r>
          <w:rPr>
            <w:rStyle w:val="InternetLink"/>
          </w:rPr>
          <w:t>tate</w:t>
        </w:r>
      </w:ins>
      <w:r>
        <w:rPr>
          <w:rStyle w:val="InternetLink"/>
        </w:rPr>
        <w:t xml:space="preserve">, and lower frequency of </w:t>
      </w:r>
      <w:ins w:id="230" w:author="Upul Cooray" w:date="2021-12-08T12:49:52Z">
        <w:r>
          <w:rPr>
            <w:rStyle w:val="InternetLink"/>
          </w:rPr>
          <w:t xml:space="preserve">baseline </w:t>
        </w:r>
      </w:ins>
      <w:r>
        <w:rPr>
          <w:rStyle w:val="InternetLink"/>
        </w:rPr>
        <w:t>social participation.</w:t>
      </w:r>
    </w:p>
    <w:p>
      <w:pPr>
        <w:pStyle w:val="FirstParagraph"/>
        <w:rPr>
          <w:rStyle w:val="InternetLink"/>
        </w:rPr>
      </w:pPr>
      <w:r>
        <w:rPr/>
      </w:r>
    </w:p>
    <w:p>
      <w:pPr>
        <w:pStyle w:val="TextBody"/>
        <w:rPr/>
      </w:pPr>
      <w:r>
        <w:rPr/>
      </w:r>
    </w:p>
    <w:p>
      <w:pPr>
        <w:pStyle w:val="FirstParagraph"/>
        <w:rPr/>
      </w:pPr>
      <w:r>
        <w:rPr>
          <w:rStyle w:val="InternetLink"/>
        </w:rPr>
        <w:t xml:space="preserve">Figure </w:t>
      </w:r>
      <w:r>
        <w:rPr>
          <w:rStyle w:val="InternetLink"/>
          <w:shd w:fill="FFFF00" w:val="clear"/>
        </w:rPr>
        <w:t>xx</w:t>
      </w:r>
      <w:r>
        <w:rPr>
          <w:rStyle w:val="InternetLink"/>
        </w:rPr>
        <w:t xml:space="preserve"> contrasts the mean prevalence estimates (TMLE estimates) of social participation related to various </w:t>
      </w:r>
      <w:del w:id="232" w:author="Upul Cooray" w:date="2021-12-08T12:55:03Z">
        <w:r>
          <w:rPr>
            <w:rStyle w:val="InternetLink"/>
          </w:rPr>
          <w:delText xml:space="preserve">longitudinal </w:delText>
        </w:r>
      </w:del>
      <w:r>
        <w:rPr>
          <w:rStyle w:val="InternetLink"/>
        </w:rPr>
        <w:t>hypothetical intervention</w:t>
      </w:r>
      <w:del w:id="233" w:author="Upul Cooray" w:date="2021-12-08T12:55:05Z">
        <w:r>
          <w:rPr>
            <w:rStyle w:val="InternetLink"/>
          </w:rPr>
          <w:delText>s</w:delText>
        </w:r>
      </w:del>
      <w:ins w:id="234" w:author="Upul Cooray" w:date="2021-12-08T12:55:07Z">
        <w:r>
          <w:rPr>
            <w:rStyle w:val="InternetLink"/>
          </w:rPr>
          <w:t xml:space="preserve"> policies</w:t>
        </w:r>
      </w:ins>
      <w:r>
        <w:rPr>
          <w:rStyle w:val="InternetLink"/>
        </w:rPr>
        <w:t xml:space="preserve"> </w:t>
      </w:r>
      <w:del w:id="235" w:author="Upul Cooray" w:date="2021-12-08T12:57:08Z">
        <w:r>
          <w:rPr>
            <w:rStyle w:val="InternetLink"/>
          </w:rPr>
          <w:delText>to</w:delText>
        </w:r>
      </w:del>
      <w:ins w:id="236" w:author="Upul Cooray" w:date="2021-12-08T12:57:09Z">
        <w:r>
          <w:rPr>
            <w:rStyle w:val="InternetLink"/>
          </w:rPr>
          <w:t>with</w:t>
        </w:r>
      </w:ins>
      <w:r>
        <w:rPr>
          <w:rStyle w:val="InternetLink"/>
        </w:rPr>
        <w:t xml:space="preserve"> the prevalence estimate (TMLE estimate) of social participation in the </w:t>
      </w:r>
      <w:ins w:id="237" w:author="Upul Cooray" w:date="2021-12-08T12:56:01Z">
        <w:r>
          <w:rPr>
            <w:rStyle w:val="InternetLink"/>
            <w:rFonts w:eastAsia="ＭＳ 明朝"/>
            <w:color w:val="auto"/>
            <w:kern w:val="0"/>
            <w:sz w:val="24"/>
            <w:szCs w:val="24"/>
            <w:lang w:val="en-US" w:eastAsia="en-US" w:bidi="ar-SA"/>
          </w:rPr>
          <w:t>observed</w:t>
        </w:r>
      </w:ins>
      <w:ins w:id="238" w:author="Upul Cooray" w:date="2021-12-08T12:56:01Z">
        <w:r>
          <w:rPr>
            <w:rStyle w:val="InternetLink"/>
          </w:rPr>
          <w:t xml:space="preserve"> </w:t>
        </w:r>
      </w:ins>
      <w:r>
        <w:rPr>
          <w:rStyle w:val="InternetLink"/>
        </w:rPr>
        <w:t xml:space="preserve">data </w:t>
      </w:r>
      <w:ins w:id="239" w:author="Upul Cooray" w:date="2021-12-08T12:56:10Z">
        <w:r>
          <w:rPr>
            <w:rStyle w:val="InternetLink"/>
          </w:rPr>
          <w:t>with</w:t>
        </w:r>
      </w:ins>
      <w:del w:id="240" w:author="Upul Cooray" w:date="2021-12-08T12:56:22Z">
        <w:r>
          <w:rPr>
            <w:rStyle w:val="InternetLink"/>
          </w:rPr>
          <w:delText>under the observed dental status.</w:delText>
        </w:r>
      </w:del>
      <w:ins w:id="241" w:author="Upul Cooray" w:date="2021-12-08T12:56:26Z">
        <w:r>
          <w:rPr>
            <w:rStyle w:val="InternetLink"/>
          </w:rPr>
          <w:t>out any intervention.</w:t>
        </w:r>
      </w:ins>
      <w:del w:id="242" w:author="Upul Cooray" w:date="2021-12-08T12:57:27Z">
        <w:r>
          <w:rPr>
            <w:rStyle w:val="InternetLink"/>
          </w:rPr>
          <w:delText xml:space="preserve"> </w:delText>
        </w:r>
      </w:del>
      <w:ins w:id="243" w:author="Upul Cooray" w:date="2021-12-08T12:57:29Z">
        <w:r>
          <w:rPr>
            <w:rStyle w:val="InternetLink"/>
          </w:rPr>
          <w:t xml:space="preserve"> </w:t>
        </w:r>
      </w:ins>
      <w:r>
        <w:rPr>
          <w:rStyle w:val="InternetLink"/>
        </w:rPr>
        <w:t>Having a relatively lower number of teeth negatively affected social participation after the six-year follow-up. After adjusting for age, sex, baseline social participation and time-varying confounders such as annual household income, IADL score, den</w:t>
      </w:r>
      <w:del w:id="244" w:author="Upul Cooray" w:date="2021-12-08T12:58:40Z">
        <w:r>
          <w:rPr>
            <w:rStyle w:val="InternetLink"/>
          </w:rPr>
          <w:delText>ture</w:delText>
        </w:r>
      </w:del>
      <w:ins w:id="245" w:author="Upul Cooray" w:date="2021-12-08T12:58:41Z">
        <w:r>
          <w:rPr>
            <w:rStyle w:val="InternetLink"/>
          </w:rPr>
          <w:t>tal prosthesis</w:t>
        </w:r>
      </w:ins>
      <w:r>
        <w:rPr>
          <w:rStyle w:val="InternetLink"/>
        </w:rPr>
        <w:t xml:space="preserve"> use, and marital status, consistent exposure to edentulousness would have lowered the </w:t>
      </w:r>
      <w:del w:id="246" w:author="Upul Cooray" w:date="2021-12-08T13:01:29Z">
        <w:r>
          <w:rPr>
            <w:rStyle w:val="InternetLink"/>
          </w:rPr>
          <w:delText>likelihood of</w:delText>
        </w:r>
      </w:del>
      <w:ins w:id="247" w:author="Upul Cooray" w:date="2021-12-08T13:01:31Z">
        <w:r>
          <w:rPr>
            <w:rStyle w:val="InternetLink"/>
          </w:rPr>
          <w:t>mean</w:t>
        </w:r>
      </w:ins>
      <w:r>
        <w:rPr>
          <w:rStyle w:val="InternetLink"/>
        </w:rPr>
        <w:t xml:space="preserve"> social participation by 9% (OR= 0.91 &amp; 95%CI= 0.84,0.99). Similarly, the odds of social participation were lower if the dental status of everyone in the sample population deteriorated by </w:t>
      </w:r>
      <w:commentRangeStart w:id="21"/>
      <w:r>
        <w:rPr>
          <w:rStyle w:val="InternetLink"/>
        </w:rPr>
        <w:t>one step</w:t>
      </w:r>
      <w:ins w:id="248" w:author="Upul Cooray" w:date="2021-12-08T13:06:18Z">
        <w:r>
          <w:rPr>
            <w:rStyle w:val="InternetLink"/>
          </w:rPr>
          <w:t xml:space="preserve"> (see hypothetical intervention No.5 in the methods section)</w:t>
        </w:r>
      </w:ins>
      <w:r>
        <w:rPr>
          <w:rStyle w:val="InternetLink"/>
        </w:rPr>
        <w:t xml:space="preserve"> in terms of number of teeth category </w:t>
      </w:r>
      <w:r>
        <w:rPr>
          <w:rStyle w:val="InternetLink"/>
        </w:rPr>
      </w:r>
      <w:commentRangeEnd w:id="21"/>
      <w:r>
        <w:commentReference w:id="21"/>
      </w:r>
      <w:r>
        <w:rPr>
          <w:rStyle w:val="InternetLink"/>
        </w:rPr>
        <w:t>(OR= 0.91 &amp; 95%CI= 0.86,0.96). On the other hand, continuously being in the 20 or more teeth category</w:t>
      </w:r>
      <w:ins w:id="249" w:author="Upul Cooray" w:date="2021-12-08T13:27:21Z">
        <w:r>
          <w:rPr>
            <w:rStyle w:val="InternetLink"/>
          </w:rPr>
          <w:t xml:space="preserve"> (having a minimal functional dentition)</w:t>
        </w:r>
      </w:ins>
      <w:r>
        <w:rPr>
          <w:rStyle w:val="InternetLink"/>
        </w:rPr>
        <w:t xml:space="preserve"> increased the odds of social participation by 9% (OR= 1.09 &amp; 95%CI= 1.07,1.11). </w:t>
      </w:r>
    </w:p>
    <w:p>
      <w:pPr>
        <w:pStyle w:val="TextBody"/>
        <w:widowControl/>
        <w:suppressAutoHyphens w:val="true"/>
        <w:bidi w:val="0"/>
        <w:spacing w:before="180" w:after="180"/>
        <w:jc w:val="both"/>
        <w:rPr/>
      </w:pPr>
      <w:r>
        <w:rPr/>
        <w:drawing>
          <wp:inline distT="0" distB="0" distL="0" distR="0">
            <wp:extent cx="5824220" cy="347218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5824220" cy="3472180"/>
                    </a:xfrm>
                    <a:prstGeom prst="rect">
                      <a:avLst/>
                    </a:prstGeom>
                  </pic:spPr>
                </pic:pic>
              </a:graphicData>
            </a:graphic>
          </wp:inline>
        </w:drawing>
      </w:r>
    </w:p>
    <w:p>
      <w:pPr>
        <w:pStyle w:val="TextBody"/>
        <w:rPr/>
      </w:pPr>
      <w:ins w:id="250" w:author="Upul Cooray" w:date="2021-12-08T13:31:20Z">
        <w:r>
          <w:rPr>
            <w:rStyle w:val="InternetLink"/>
            <w:shd w:fill="FFFF00" w:val="clear"/>
          </w:rPr>
          <w:t>[Figure caption: Odds ratio for social participation under different hypothetical interventions (no intervention as the reference): OR,95% CI, p-value]</w:t>
        </w:r>
      </w:ins>
    </w:p>
    <w:p>
      <w:pPr>
        <w:pStyle w:val="TextBody"/>
        <w:rPr>
          <w:shd w:fill="FFFF00" w:val="clear"/>
          <w:del w:id="254" w:author="Upul Cooray" w:date="2021-12-08T13:31:53Z"/>
        </w:rPr>
      </w:pPr>
      <w:r>
        <w:rPr>
          <w:rStyle w:val="InternetLink"/>
        </w:rPr>
        <w:t>Results related to the effect of dent</w:t>
      </w:r>
      <w:del w:id="251" w:author="Upul Cooray" w:date="2021-12-08T13:29:19Z">
        <w:r>
          <w:rPr>
            <w:rStyle w:val="InternetLink"/>
          </w:rPr>
          <w:delText>ure</w:delText>
        </w:r>
      </w:del>
      <w:ins w:id="252" w:author="Upul Cooray" w:date="2021-12-08T13:29:21Z">
        <w:r>
          <w:rPr>
            <w:rStyle w:val="InternetLink"/>
          </w:rPr>
          <w:t xml:space="preserve">al </w:t>
        </w:r>
      </w:ins>
      <w:ins w:id="253" w:author="Upul Cooray" w:date="2021-12-08T14:00:06Z">
        <w:r>
          <w:rPr>
            <w:rStyle w:val="InternetLink"/>
            <w:rFonts w:eastAsia="ＭＳ 明朝"/>
            <w:color w:val="auto"/>
            <w:kern w:val="0"/>
            <w:sz w:val="24"/>
            <w:szCs w:val="24"/>
            <w:lang w:val="en-US" w:eastAsia="en-US" w:bidi="ar-SA"/>
          </w:rPr>
          <w:t>prosthesis</w:t>
        </w:r>
      </w:ins>
      <w:r>
        <w:rPr>
          <w:rStyle w:val="InternetLink"/>
        </w:rPr>
        <w:t xml:space="preserve"> use on social participation for the different number of teeth categories are shown in Figure </w:t>
      </w:r>
      <w:r>
        <w:rPr>
          <w:rStyle w:val="InternetLink"/>
          <w:shd w:fill="FFFF00" w:val="clear"/>
        </w:rPr>
        <w:t>xx.</w:t>
      </w:r>
    </w:p>
    <w:p>
      <w:pPr>
        <w:pStyle w:val="TextBody"/>
        <w:widowControl/>
        <w:suppressAutoHyphens w:val="true"/>
        <w:bidi w:val="0"/>
        <w:spacing w:lineRule="auto" w:line="480" w:before="180" w:after="180"/>
        <w:jc w:val="both"/>
        <w:rPr>
          <w:del w:id="256" w:author="Upul Cooray" w:date="2021-12-08T13:31:53Z"/>
        </w:rPr>
      </w:pPr>
      <w:del w:id="255" w:author="Upul Cooray" w:date="2021-12-08T13:31:53Z">
        <w:r>
          <w:rPr/>
        </w:r>
      </w:del>
    </w:p>
    <w:p>
      <w:pPr>
        <w:pStyle w:val="TextBody"/>
        <w:rPr>
          <w:shd w:fill="FFFF00" w:val="clear"/>
        </w:rPr>
      </w:pPr>
      <w:del w:id="257" w:author="Upul Cooray" w:date="2021-12-08T13:31:53Z">
        <w:r>
          <w:rPr>
            <w:rStyle w:val="InternetLink"/>
            <w:shd w:fill="FFFF00" w:val="clear"/>
          </w:rPr>
          <w:delText>[Figure caption: Odds ratio for social participation under different hypothetical interventions (no intervention as the reference): OR,95% CI, p-value]</w:delText>
        </w:r>
      </w:del>
    </w:p>
    <w:p>
      <w:pPr>
        <w:pStyle w:val="TextBody"/>
        <w:rPr/>
      </w:pPr>
      <w:r>
        <w:rPr/>
        <w:drawing>
          <wp:inline distT="0" distB="0" distL="0" distR="0">
            <wp:extent cx="5898515" cy="348488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5898515" cy="3484880"/>
                    </a:xfrm>
                    <a:prstGeom prst="rect">
                      <a:avLst/>
                    </a:prstGeom>
                  </pic:spPr>
                </pic:pic>
              </a:graphicData>
            </a:graphic>
          </wp:inline>
        </w:drawing>
      </w:r>
    </w:p>
    <w:p>
      <w:pPr>
        <w:pStyle w:val="TextBody"/>
        <w:rPr/>
      </w:pPr>
      <w:r>
        <w:rPr>
          <w:rStyle w:val="InternetLink"/>
          <w:shd w:fill="FFFF00" w:val="clear"/>
        </w:rPr>
        <w:t>[Figure caption: Odds ratio for social participation for different number of teeth categories under hypothetical denture status levels (observed denture status as the reference): OR,95% CI, p-value]</w:t>
      </w:r>
    </w:p>
    <w:p>
      <w:pPr>
        <w:pStyle w:val="TextBody"/>
        <w:rPr/>
      </w:pPr>
      <w:r>
        <w:rPr>
          <w:rStyle w:val="InternetLink"/>
        </w:rPr>
        <w:t xml:space="preserve">The overall trend of the results indicated that </w:t>
      </w:r>
      <w:del w:id="258" w:author="Upul Cooray" w:date="2021-12-08T14:01:52Z">
        <w:r>
          <w:rPr>
            <w:rStyle w:val="InternetLink"/>
          </w:rPr>
          <w:delText>denture wear</w:delText>
        </w:r>
      </w:del>
      <w:ins w:id="259" w:author="Upul Cooray" w:date="2021-12-08T14:01:54Z">
        <w:r>
          <w:rPr>
            <w:rStyle w:val="InternetLink"/>
          </w:rPr>
          <w:t>dental prosth</w:t>
        </w:r>
      </w:ins>
      <w:ins w:id="260" w:author="Upul Cooray" w:date="2021-12-08T14:02:00Z">
        <w:r>
          <w:rPr>
            <w:rStyle w:val="InternetLink"/>
          </w:rPr>
          <w:t>eses</w:t>
        </w:r>
      </w:ins>
      <w:r>
        <w:rPr>
          <w:rStyle w:val="InternetLink"/>
        </w:rPr>
        <w:t xml:space="preserve"> had a positive effect on social participation across all number of teeth categories. However, the findings revealed that a significant beneficial effect of denture use on social participation could only be found </w:t>
      </w:r>
      <w:del w:id="261" w:author="Upul Cooray" w:date="2021-12-08T14:02:37Z">
        <w:r>
          <w:rPr>
            <w:rStyle w:val="InternetLink"/>
          </w:rPr>
          <w:delText>in</w:delText>
        </w:r>
      </w:del>
      <w:ins w:id="262" w:author="Upul Cooray" w:date="2021-12-08T14:02:39Z">
        <w:r>
          <w:rPr>
            <w:rStyle w:val="InternetLink"/>
          </w:rPr>
          <w:t>among</w:t>
        </w:r>
      </w:ins>
      <w:r>
        <w:rPr>
          <w:rStyle w:val="InternetLink"/>
        </w:rPr>
        <w:t xml:space="preserve"> the 10-19 and 1-9 teeth categories (OR= 1.16 &amp; 95%CI= 1.05,1.27; OR= 1.19 &amp; 95%CI= 1.01,1.38, respectively). </w:t>
      </w:r>
      <w:commentRangeStart w:id="22"/>
      <w:r>
        <w:rPr>
          <w:rStyle w:val="InternetLink"/>
        </w:rPr>
        <w:t>Social participation among the edentate group and those with more than 20 teeth did not appear to be affected by denture status.</w:t>
      </w:r>
      <w:commentRangeEnd w:id="22"/>
      <w:r>
        <w:commentReference w:id="22"/>
      </w:r>
      <w:r>
        <w:rPr>
          <w:rStyle w:val="InternetLink"/>
        </w:rPr>
      </w:r>
    </w:p>
    <w:p>
      <w:pPr>
        <w:pStyle w:val="Heading3"/>
        <w:ind w:hanging="0"/>
        <w:rPr/>
      </w:pPr>
      <w:r>
        <w:rPr>
          <w:rStyle w:val="InternetLink"/>
        </w:rPr>
        <w:t xml:space="preserve">Discussion </w:t>
      </w:r>
    </w:p>
    <w:p>
      <w:pPr>
        <w:pStyle w:val="TextBody"/>
        <w:rPr/>
      </w:pPr>
      <w:r>
        <w:rPr>
          <w:rStyle w:val="InternetLink"/>
        </w:rPr>
        <w:t xml:space="preserve">Using an analytic approach that enabled assessing the effect of different levels of an exposure over time while adjusting for time-variant covariates, we estimated the effect of dental status on social participation. A doubly-robust estimator (TMLE) in combination with machine learning based ensemble (SuperLearner) was used to obtain the estimates. To the best of our knowledge, this is the first study to estimate the effect of number of remaining natural teeth on social participation. </w:t>
      </w:r>
    </w:p>
    <w:p>
      <w:pPr>
        <w:pStyle w:val="TextBody"/>
        <w:rPr/>
      </w:pPr>
      <w:r>
        <w:rPr>
          <w:rStyle w:val="InternetLink"/>
        </w:rPr>
        <w:t>Our analysis revealed that having a relatively higher number of teeth during the follow-up period improved the social participation among older adults in our study population. Being edentate and experiencing consistent tooth loss during the follow-up period reduced social participation. Furthermore, our findings suggest that wearing dentures would improve social participation among older adults with 1-9 teeth or 10-19 teeth. Dentures did not appear to provide a significant benefit to edentate people in terms of improving social participation.</w:t>
      </w:r>
    </w:p>
    <w:p>
      <w:pPr>
        <w:pStyle w:val="TextBody"/>
        <w:rPr/>
      </w:pPr>
      <w:r>
        <w:rPr>
          <w:rStyle w:val="InternetLink"/>
        </w:rPr>
        <w:t xml:space="preserve">Our findings are consistent with prior studies related to the link between oral health and social participation [@]. However, previous studies were based on </w:t>
      </w:r>
      <w:commentRangeStart w:id="23"/>
      <w:r>
        <w:rPr>
          <w:rStyle w:val="InternetLink"/>
        </w:rPr>
        <w:t xml:space="preserve">cross-sectional data </w:t>
      </w:r>
      <w:r>
        <w:rPr>
          <w:rStyle w:val="InternetLink"/>
        </w:rPr>
      </w:r>
      <w:commentRangeEnd w:id="23"/>
      <w:r>
        <w:commentReference w:id="23"/>
      </w:r>
      <w:r>
        <w:rPr>
          <w:rStyle w:val="InternetLink"/>
        </w:rPr>
        <w:t xml:space="preserve">and treated oral health as the dependent variable. Our analysis gave insight into how </w:t>
      </w:r>
      <w:del w:id="263" w:author="Upul Cooray" w:date="2021-12-08T14:06:58Z">
        <w:r>
          <w:rPr>
            <w:rStyle w:val="InternetLink"/>
          </w:rPr>
          <w:delText>dental status</w:delText>
        </w:r>
      </w:del>
      <w:ins w:id="264" w:author="Upul Cooray" w:date="2021-12-08T14:07:04Z">
        <w:r>
          <w:rPr>
            <w:rStyle w:val="InternetLink"/>
          </w:rPr>
          <w:t>number of teeth</w:t>
        </w:r>
      </w:ins>
      <w:r>
        <w:rPr>
          <w:rStyle w:val="InternetLink"/>
        </w:rPr>
        <w:t xml:space="preserve"> would affect social participation using longitudinal data. Given the evidence that social participation improves the health and well-being of older adults, any mechanism that leads to increased levels of social participation should be promoted and encouraged [@]. In that context, our findings emphasise the importance of older adults retaining a higher number of teeth, not only for obvious benefits on oral functions such as mastication and speech, but also to have better social relationships and thus reap the benefits associated with social participation. </w:t>
      </w:r>
    </w:p>
    <w:p>
      <w:pPr>
        <w:pStyle w:val="TextBody"/>
        <w:rPr/>
      </w:pPr>
      <w:del w:id="265" w:author="Upul Cooray" w:date="2021-12-08T14:08:42Z">
        <w:r>
          <w:rPr>
            <w:rStyle w:val="InternetLink"/>
          </w:rPr>
          <w:delText>Our secondary</w:delText>
        </w:r>
      </w:del>
      <w:del w:id="266" w:author="Upul Cooray" w:date="2021-12-08T14:08:42Z">
        <w:r>
          <w:rPr/>
          <w:commentReference w:id="24"/>
        </w:r>
      </w:del>
      <w:ins w:id="267" w:author="Upul Cooray" w:date="2021-12-08T14:08:44Z">
        <w:r>
          <w:rPr>
            <w:rStyle w:val="InternetLink"/>
          </w:rPr>
          <w:t>The</w:t>
        </w:r>
      </w:ins>
      <w:r>
        <w:rPr>
          <w:rStyle w:val="InternetLink"/>
        </w:rPr>
        <w:t xml:space="preserve"> analysis, which was intended to </w:t>
      </w:r>
      <w:del w:id="268" w:author="Upul Cooray" w:date="2021-12-08T14:08:58Z">
        <w:r>
          <w:rPr>
            <w:rStyle w:val="InternetLink"/>
          </w:rPr>
          <w:delText>see</w:delText>
        </w:r>
      </w:del>
      <w:ins w:id="269" w:author="Upul Cooray" w:date="2021-12-08T14:08:59Z">
        <w:r>
          <w:rPr>
            <w:rStyle w:val="InternetLink"/>
          </w:rPr>
          <w:t>i</w:t>
        </w:r>
      </w:ins>
      <w:ins w:id="270" w:author="Upul Cooray" w:date="2021-12-08T14:09:00Z">
        <w:r>
          <w:rPr>
            <w:rStyle w:val="InternetLink"/>
          </w:rPr>
          <w:t>nvestigate</w:t>
        </w:r>
      </w:ins>
      <w:r>
        <w:rPr>
          <w:rStyle w:val="InternetLink"/>
        </w:rPr>
        <w:t xml:space="preserve"> if </w:t>
      </w:r>
      <w:ins w:id="271" w:author="Upul Cooray" w:date="2021-12-08T14:09:15Z">
        <w:r>
          <w:rPr>
            <w:rStyle w:val="InternetLink"/>
          </w:rPr>
          <w:t xml:space="preserve">the </w:t>
        </w:r>
      </w:ins>
      <w:r>
        <w:rPr>
          <w:rStyle w:val="InternetLink"/>
        </w:rPr>
        <w:t>dent</w:t>
      </w:r>
      <w:del w:id="272" w:author="Upul Cooray" w:date="2021-12-08T14:09:20Z">
        <w:r>
          <w:rPr>
            <w:rStyle w:val="InternetLink"/>
          </w:rPr>
          <w:delText>ure</w:delText>
        </w:r>
      </w:del>
      <w:ins w:id="273" w:author="Upul Cooray" w:date="2021-12-08T14:09:21Z">
        <w:r>
          <w:rPr>
            <w:rStyle w:val="InternetLink"/>
          </w:rPr>
          <w:t>al prostheses</w:t>
        </w:r>
      </w:ins>
      <w:del w:id="274" w:author="Upul Cooray" w:date="2021-12-08T14:09:32Z">
        <w:r>
          <w:rPr>
            <w:rStyle w:val="InternetLink"/>
          </w:rPr>
          <w:delText xml:space="preserve"> use</w:delText>
        </w:r>
      </w:del>
      <w:r>
        <w:rPr>
          <w:rStyle w:val="InternetLink"/>
        </w:rPr>
        <w:t xml:space="preserve"> </w:t>
      </w:r>
      <w:del w:id="275" w:author="Upul Cooray" w:date="2021-12-08T14:10:53Z">
        <w:r>
          <w:rPr>
            <w:rStyle w:val="InternetLink"/>
          </w:rPr>
          <w:delText xml:space="preserve">could reduce the impact of dental status on </w:delText>
        </w:r>
      </w:del>
      <w:ins w:id="276" w:author="Upul Cooray" w:date="2021-12-08T14:10:58Z">
        <w:r>
          <w:rPr>
            <w:rStyle w:val="InternetLink"/>
          </w:rPr>
          <w:t xml:space="preserve">could </w:t>
        </w:r>
      </w:ins>
      <w:ins w:id="277" w:author="Upul Cooray" w:date="2021-12-08T14:11:00Z">
        <w:r>
          <w:rPr>
            <w:rStyle w:val="InternetLink"/>
          </w:rPr>
          <w:t xml:space="preserve">improve the </w:t>
        </w:r>
      </w:ins>
      <w:r>
        <w:rPr>
          <w:rStyle w:val="InternetLink"/>
        </w:rPr>
        <w:t xml:space="preserve">social participation, identified that the benefit of dentures was limited to those who had 1-9 teeth or 10-19 teeth. </w:t>
      </w:r>
      <w:commentRangeStart w:id="25"/>
      <w:r>
        <w:rPr>
          <w:rStyle w:val="InternetLink"/>
        </w:rPr>
        <w:t>These two groups are unique as the</w:t>
      </w:r>
      <w:del w:id="278" w:author="Upul Cooray" w:date="2021-12-08T14:12:47Z">
        <w:r>
          <w:rPr>
            <w:rStyle w:val="InternetLink"/>
          </w:rPr>
          <w:delText>y</w:delText>
        </w:r>
      </w:del>
      <w:ins w:id="279" w:author="Upul Cooray" w:date="2021-12-08T14:12:48Z">
        <w:r>
          <w:rPr>
            <w:rStyle w:val="InternetLink"/>
          </w:rPr>
          <w:t>se groups rep</w:t>
        </w:r>
      </w:ins>
      <w:ins w:id="280" w:author="Upul Cooray" w:date="2021-12-08T14:13:00Z">
        <w:r>
          <w:rPr>
            <w:rStyle w:val="InternetLink"/>
          </w:rPr>
          <w:t>resent relatively unstable status of the dentition compared to</w:t>
        </w:r>
      </w:ins>
      <w:ins w:id="281" w:author="Upul Cooray" w:date="2021-12-08T14:14:24Z">
        <w:r>
          <w:rPr>
            <w:rStyle w:val="InternetLink"/>
          </w:rPr>
          <w:t xml:space="preserve"> individuals in </w:t>
        </w:r>
      </w:ins>
      <w:r>
        <w:rPr>
          <w:rStyle w:val="InternetLink"/>
        </w:rPr>
        <w:t xml:space="preserve"> </w:t>
      </w:r>
      <w:del w:id="282" w:author="Upul Cooray" w:date="2021-12-08T14:14:41Z">
        <w:r>
          <w:rPr>
            <w:rStyle w:val="InternetLink"/>
          </w:rPr>
          <w:delText>are in an unstable intermediary phase between a minimal functional dentition (</w:delText>
        </w:r>
      </w:del>
      <w:r>
        <w:rPr>
          <w:rStyle w:val="InternetLink"/>
        </w:rPr>
        <w:t>&gt;=20 teeth</w:t>
      </w:r>
      <w:ins w:id="283" w:author="Upul Cooray" w:date="2021-12-08T14:14:45Z">
        <w:r>
          <w:rPr>
            <w:rStyle w:val="InternetLink"/>
          </w:rPr>
          <w:t xml:space="preserve"> category </w:t>
        </w:r>
      </w:ins>
      <w:del w:id="284" w:author="Upul Cooray" w:date="2021-12-08T14:15:27Z">
        <w:r>
          <w:rPr>
            <w:rStyle w:val="InternetLink"/>
          </w:rPr>
          <w:delText>)</w:delText>
        </w:r>
      </w:del>
      <w:ins w:id="285" w:author="Upul Cooray" w:date="2021-12-08T14:16:04Z">
        <w:r>
          <w:rPr>
            <w:rStyle w:val="InternetLink"/>
          </w:rPr>
          <w:t>or edentate</w:t>
        </w:r>
      </w:ins>
      <w:del w:id="286" w:author="Upul Cooray" w:date="2021-12-08T14:16:38Z">
        <w:r>
          <w:rPr>
            <w:rStyle w:val="InternetLink"/>
          </w:rPr>
          <w:delText xml:space="preserve"> and an edentate</w:delText>
        </w:r>
      </w:del>
      <w:r>
        <w:rPr>
          <w:rStyle w:val="InternetLink"/>
        </w:rPr>
        <w:t xml:space="preserve"> state. </w:t>
      </w:r>
      <w:r>
        <w:rPr>
          <w:rStyle w:val="InternetLink"/>
        </w:rPr>
      </w:r>
      <w:commentRangeEnd w:id="25"/>
      <w:r>
        <w:commentReference w:id="25"/>
      </w:r>
      <w:r>
        <w:rPr>
          <w:rStyle w:val="InternetLink"/>
        </w:rPr>
        <w:t xml:space="preserve">It is plausible that these two groups are more susceptible to the challenges posed by impaired oral functions as a result of tooth loss. Edentate people, on the other hand, transition into their edentate state over a long time period, so their baseline level of social participation may already be established, making them less likely to be affected by </w:t>
      </w:r>
      <w:del w:id="287" w:author="Upul Cooray" w:date="2021-12-08T14:21:24Z">
        <w:r>
          <w:rPr>
            <w:rStyle w:val="InternetLink"/>
          </w:rPr>
          <w:delText>denture use</w:delText>
        </w:r>
      </w:del>
      <w:ins w:id="288" w:author="Upul Cooray" w:date="2021-12-08T14:21:26Z">
        <w:r>
          <w:rPr>
            <w:rStyle w:val="InternetLink"/>
          </w:rPr>
          <w:t>dental prostheses</w:t>
        </w:r>
      </w:ins>
      <w:r>
        <w:rPr>
          <w:rStyle w:val="InternetLink"/>
        </w:rPr>
        <w:t xml:space="preserve">. Overall, these findings suggest that preventing tooth loss in order to maintain a minimum functional dentition in older adults would be more effective than providing dental prostheses in terms of improving social participation. </w:t>
      </w:r>
    </w:p>
    <w:p>
      <w:pPr>
        <w:pStyle w:val="TextBody"/>
        <w:rPr/>
      </w:pPr>
      <w:r>
        <w:rPr>
          <w:rStyle w:val="InternetLink"/>
        </w:rPr>
        <w:t xml:space="preserve">The use of a doubly-robust TMLE estimator to estimate the effects of multiple hypothetical interventions that are otherwise unmeasurable, can be considered the study's main strength. Furthermore, our estimates were based on longitudinal data while allowing for the time varying nature of the exposure and confounders. However, </w:t>
      </w:r>
      <w:commentRangeStart w:id="26"/>
      <w:r>
        <w:rPr>
          <w:rStyle w:val="InternetLink"/>
        </w:rPr>
        <w:t xml:space="preserve">several limitations </w:t>
      </w:r>
      <w:r>
        <w:rPr>
          <w:rStyle w:val="InternetLink"/>
        </w:rPr>
      </w:r>
      <w:commentRangeEnd w:id="26"/>
      <w:r>
        <w:commentReference w:id="26"/>
      </w:r>
      <w:r>
        <w:rPr>
          <w:rStyle w:val="InternetLink"/>
        </w:rPr>
        <w:t>should be noted. Variables used in this study were based on self-reported measures, which are prone to measurement and classification errors. However, previous studies conducted in Japan have shown the validity of self-reported number of teeth [@Matsui2016; @</w:t>
      </w:r>
      <w:r>
        <w:rPr>
          <w:rStyle w:val="InternetLink"/>
          <w:lang w:val="en-GB"/>
        </w:rPr>
        <w:t>Ueno2018</w:t>
      </w:r>
      <w:r>
        <w:rPr>
          <w:rStyle w:val="InternetLink"/>
        </w:rPr>
        <w:t xml:space="preserve">]. Causal inference for time-varying exposure necessitates no unmeasured confounding assumption at each time point (conditional exchangeability assumption). Despite the fact that we adjusted estimates for multiple time-varying and time-invariant confounders, as well as baseline levels of social participation, the possibility of unmeasured confounding cannot be ruled out. In our analyses we used panel data with participants who took part in all three waves of the JAGES. Therefore, we had a large attrition of our sample population (n= 52053 at baseline to n= 22451 at 2016 follow-up). We examined the baseline characteristics associated with attrition (supplementary table </w:t>
      </w:r>
      <w:r>
        <w:rPr>
          <w:rStyle w:val="InternetLink"/>
          <w:shd w:fill="FFFF00" w:val="clear"/>
        </w:rPr>
        <w:t>xx</w:t>
      </w:r>
      <w:r>
        <w:rPr>
          <w:rStyle w:val="InternetLink"/>
        </w:rPr>
        <w:t>) and showed that it was associated with a lower number of teeth at baseline. However, a low number of teeth negatively affected social participation, thus, any selection bias caused due to attrition would have led to an underestimation of the effects of tooth loss on social part</w:t>
      </w:r>
      <w:bookmarkStart w:id="5" w:name="results"/>
      <w:bookmarkEnd w:id="5"/>
      <w:r>
        <w:rPr>
          <w:rStyle w:val="InternetLink"/>
        </w:rPr>
        <w:t>icipation.</w:t>
      </w:r>
      <w:ins w:id="289" w:author="Upul Cooray" w:date="2021-12-08T14:38:06Z">
        <w:r>
          <w:rPr>
            <w:rStyle w:val="InternetLink"/>
          </w:rPr>
          <w:t xml:space="preserve"> </w:t>
        </w:r>
      </w:ins>
    </w:p>
    <w:p>
      <w:pPr>
        <w:pStyle w:val="TextBody"/>
        <w:rPr/>
      </w:pPr>
      <w:ins w:id="291" w:author="Upul Cooray" w:date="2021-12-08T14:38:06Z">
        <w:r>
          <w:rPr>
            <w:rStyle w:val="InternetLink"/>
          </w:rPr>
          <w:t xml:space="preserve">In this </w:t>
        </w:r>
      </w:ins>
      <w:ins w:id="292" w:author="Upul Cooray" w:date="2021-12-08T14:39:03Z">
        <w:r>
          <w:rPr>
            <w:rStyle w:val="InternetLink"/>
          </w:rPr>
          <w:t xml:space="preserve">study, we only </w:t>
        </w:r>
      </w:ins>
      <w:ins w:id="293" w:author="Upul Cooray" w:date="2021-12-08T14:39:03Z">
        <w:r>
          <w:rPr>
            <w:rStyle w:val="InternetLink"/>
            <w:rFonts w:eastAsia="ＭＳ 明朝"/>
            <w:color w:val="auto"/>
            <w:kern w:val="0"/>
            <w:sz w:val="24"/>
            <w:szCs w:val="24"/>
            <w:lang w:val="en-US" w:eastAsia="en-US" w:bidi="ar-SA"/>
          </w:rPr>
          <w:t>looked at</w:t>
        </w:r>
      </w:ins>
      <w:ins w:id="294" w:author="Upul Cooray" w:date="2021-12-08T14:39:03Z">
        <w:r>
          <w:rPr>
            <w:rStyle w:val="InternetLink"/>
          </w:rPr>
          <w:t xml:space="preserve"> the effect of number of teeth on the frequency of social participation. </w:t>
        </w:r>
      </w:ins>
      <w:ins w:id="295" w:author="Upul Cooray" w:date="2021-12-09T15:08:58Z">
        <w:r>
          <w:rPr>
            <w:rStyle w:val="InternetLink"/>
          </w:rPr>
          <w:t>However, the quality of social interactions is just as important in accruing the health benefits of social participation [@].</w:t>
        </w:r>
      </w:ins>
      <w:ins w:id="296" w:author="Upul Cooray" w:date="2021-12-08T14:45:24Z">
        <w:r>
          <w:rPr>
            <w:rStyle w:val="InternetLink"/>
          </w:rPr>
          <w:t xml:space="preserve"> </w:t>
        </w:r>
      </w:ins>
      <w:ins w:id="297" w:author="Upul Cooray" w:date="2021-12-09T15:11:17Z">
        <w:r>
          <w:rPr>
            <w:rStyle w:val="InternetLink"/>
          </w:rPr>
          <w:t>It is reasonable to assume that the quality of social interactions is more affected by teeth and oral health than the frequency of participation.</w:t>
        </w:r>
      </w:ins>
      <w:ins w:id="298" w:author="Upul Cooray" w:date="2021-12-08T14:44:12Z">
        <w:r>
          <w:rPr>
            <w:rStyle w:val="InternetLink"/>
          </w:rPr>
          <w:t xml:space="preserve"> </w:t>
        </w:r>
      </w:ins>
      <w:ins w:id="299" w:author="Upul Cooray" w:date="2021-12-08T14:52:19Z">
        <w:r>
          <w:rPr>
            <w:rStyle w:val="InternetLink"/>
          </w:rPr>
          <w:t xml:space="preserve">Therefore, further research is </w:t>
        </w:r>
      </w:ins>
      <w:ins w:id="300" w:author="Upul Cooray" w:date="2021-12-08T14:52:19Z">
        <w:r>
          <w:rPr>
            <w:rStyle w:val="InternetLink"/>
            <w:rFonts w:eastAsia="ＭＳ 明朝"/>
            <w:color w:val="auto"/>
            <w:kern w:val="0"/>
            <w:sz w:val="24"/>
            <w:szCs w:val="24"/>
            <w:lang w:val="en-US" w:eastAsia="en-US" w:bidi="ar-SA"/>
          </w:rPr>
          <w:t>warranted</w:t>
        </w:r>
      </w:ins>
      <w:ins w:id="301" w:author="Upul Cooray" w:date="2021-12-08T14:52:19Z">
        <w:r>
          <w:rPr>
            <w:rStyle w:val="InternetLink"/>
          </w:rPr>
          <w:t xml:space="preserve"> to</w:t>
        </w:r>
      </w:ins>
      <w:ins w:id="302" w:author="Upul Cooray" w:date="2021-12-08T14:53:39Z">
        <w:r>
          <w:rPr>
            <w:rStyle w:val="InternetLink"/>
          </w:rPr>
          <w:t xml:space="preserve"> investigate </w:t>
        </w:r>
      </w:ins>
      <w:ins w:id="303" w:author="Upul Cooray" w:date="2021-12-08T14:54:24Z">
        <w:r>
          <w:rPr>
            <w:rStyle w:val="InternetLink"/>
          </w:rPr>
          <w:t xml:space="preserve">this assumption. Moreover, </w:t>
        </w:r>
      </w:ins>
      <w:ins w:id="304" w:author="Upul Cooray" w:date="2021-12-09T15:13:56Z">
        <w:r>
          <w:rPr>
            <w:rStyle w:val="InternetLink"/>
          </w:rPr>
          <w:t xml:space="preserve"> we were not able to identify the locations of missing teeth in our data.</w:t>
        </w:r>
      </w:ins>
      <w:ins w:id="305" w:author="Upul Cooray" w:date="2021-12-08T14:56:57Z">
        <w:r>
          <w:rPr>
            <w:rStyle w:val="InternetLink"/>
          </w:rPr>
          <w:t xml:space="preserve"> </w:t>
        </w:r>
      </w:ins>
      <w:ins w:id="306" w:author="Upul Cooray" w:date="2021-12-08T14:57:08Z">
        <w:r>
          <w:rPr>
            <w:rStyle w:val="InternetLink"/>
          </w:rPr>
          <w:t xml:space="preserve">Missing front teeth would have had a greater impact on facial aesthetics and </w:t>
        </w:r>
      </w:ins>
      <w:ins w:id="307" w:author="Upul Cooray" w:date="2021-12-08T14:57:08Z">
        <w:r>
          <w:rPr>
            <w:rStyle w:val="InternetLink"/>
            <w:rFonts w:eastAsia="ＭＳ 明朝"/>
            <w:color w:val="auto"/>
            <w:kern w:val="0"/>
            <w:sz w:val="24"/>
            <w:szCs w:val="24"/>
            <w:lang w:val="en-US" w:eastAsia="en-US" w:bidi="ar-SA"/>
          </w:rPr>
          <w:t>speech</w:t>
        </w:r>
      </w:ins>
      <w:ins w:id="308" w:author="Upul Cooray" w:date="2021-12-08T14:58:08Z">
        <w:r>
          <w:rPr>
            <w:rStyle w:val="InternetLink"/>
          </w:rPr>
          <w:t xml:space="preserve">, whereas missing posterior teeth (molars and premolars) </w:t>
        </w:r>
      </w:ins>
      <w:ins w:id="309" w:author="Upul Cooray" w:date="2021-12-08T14:59:08Z">
        <w:r>
          <w:rPr>
            <w:rStyle w:val="InternetLink"/>
          </w:rPr>
          <w:t xml:space="preserve">would have mainly impacted masticatory </w:t>
        </w:r>
      </w:ins>
      <w:ins w:id="310" w:author="Upul Cooray" w:date="2021-12-08T15:00:00Z">
        <w:r>
          <w:rPr>
            <w:rStyle w:val="InternetLink"/>
          </w:rPr>
          <w:t xml:space="preserve">functions. Thus, the location of missing teeth would have affected </w:t>
        </w:r>
      </w:ins>
      <w:ins w:id="311" w:author="Upul Cooray" w:date="2021-12-08T15:00:00Z">
        <w:r>
          <w:rPr>
            <w:rStyle w:val="InternetLink"/>
            <w:rFonts w:eastAsia="ＭＳ 明朝"/>
            <w:color w:val="auto"/>
            <w:kern w:val="0"/>
            <w:sz w:val="24"/>
            <w:szCs w:val="24"/>
            <w:lang w:val="en-US" w:eastAsia="en-US" w:bidi="ar-SA"/>
          </w:rPr>
          <w:t>differently</w:t>
        </w:r>
      </w:ins>
      <w:ins w:id="312" w:author="Upul Cooray" w:date="2021-12-08T15:00:00Z">
        <w:r>
          <w:rPr>
            <w:rStyle w:val="InternetLink"/>
          </w:rPr>
          <w:t xml:space="preserve"> </w:t>
        </w:r>
      </w:ins>
      <w:ins w:id="313" w:author="Upul Cooray" w:date="2021-12-08T15:01:06Z">
        <w:r>
          <w:rPr>
            <w:rStyle w:val="InternetLink"/>
          </w:rPr>
          <w:t xml:space="preserve">on social participation. </w:t>
        </w:r>
      </w:ins>
      <w:ins w:id="314" w:author="Upul Cooray" w:date="2021-12-08T15:02:28Z">
        <w:r>
          <w:rPr>
            <w:rStyle w:val="InternetLink"/>
          </w:rPr>
          <w:t>These effects should be further investigated in future studies.</w:t>
        </w:r>
      </w:ins>
      <w:ins w:id="315" w:author="Upul Cooray" w:date="2021-12-08T15:03:00Z">
        <w:r>
          <w:rPr>
            <w:rStyle w:val="InternetLink"/>
          </w:rPr>
          <w:t xml:space="preserve"> </w:t>
        </w:r>
      </w:ins>
    </w:p>
    <w:p>
      <w:pPr>
        <w:pStyle w:val="Heading3"/>
        <w:ind w:hanging="0"/>
        <w:rPr/>
      </w:pPr>
      <w:commentRangeStart w:id="27"/>
      <w:r>
        <w:rPr>
          <w:rStyle w:val="InternetLink"/>
        </w:rPr>
        <w:t>Conclusions</w:t>
      </w:r>
      <w:commentRangeEnd w:id="27"/>
      <w:r>
        <w:commentReference w:id="27"/>
      </w:r>
      <w:r>
        <w:rPr>
          <w:rStyle w:val="InternetLink"/>
        </w:rPr>
      </w:r>
    </w:p>
    <w:p>
      <w:pPr>
        <w:pStyle w:val="Bibliography"/>
        <w:spacing w:before="0" w:after="200"/>
        <w:ind w:left="360" w:right="0" w:hanging="360"/>
        <w:rPr/>
      </w:pPr>
      <w:r>
        <w:rPr/>
      </w:r>
    </w:p>
    <w:p>
      <w:pPr>
        <w:pStyle w:val="Bibliography"/>
        <w:spacing w:before="0" w:after="200"/>
        <w:ind w:left="360" w:right="0" w:hanging="360"/>
        <w:rPr/>
      </w:pPr>
      <w:r>
        <w:rPr/>
      </w:r>
    </w:p>
    <w:sectPr>
      <w:headerReference w:type="default" r:id="rId4"/>
      <w:footerReference w:type="default" r:id="rId5"/>
      <w:type w:val="nextPage"/>
      <w:pgSz w:w="12240" w:h="15840"/>
      <w:pgMar w:left="1440" w:right="1440" w:gutter="0" w:header="720" w:top="1440" w:footer="720" w:bottom="1440"/>
      <w:lnNumType w:countBy="1" w:restart="continuous" w:distance="283"/>
      <w:pgNumType w:fmt="decimal"/>
      <w:formProt w:val="false"/>
      <w:textDirection w:val="lrTb"/>
      <w:docGrid w:type="default" w:linePitch="326"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Richard Watt" w:date="2021-11-01T12:07:00Z" w:initials="RW">
    <w:p>
      <w:r>
        <w:rPr>
          <w:rFonts w:ascii="Liberation Serif" w:hAnsi="Liberation Serif" w:eastAsia="DejaVu Sans" w:cs="DejaVu Sans"/>
          <w:lang w:val="en-US" w:eastAsia="en-US" w:bidi="en-US"/>
        </w:rPr>
        <w:t>do we need to state which population – I presume this is using JAGES data</w:t>
      </w:r>
    </w:p>
  </w:comment>
  <w:comment w:id="1" w:author="Richard Watt" w:date="2021-11-01T12:08:00Z" w:initials="RW">
    <w:p>
      <w:r>
        <w:rPr>
          <w:rFonts w:ascii="Liberation Serif" w:hAnsi="Liberation Serif" w:eastAsia="DejaVu Sans" w:cs="DejaVu Sans"/>
          <w:lang w:val="en-US" w:eastAsia="en-US" w:bidi="en-US"/>
        </w:rPr>
        <w:t>higher life expectancy</w:t>
      </w:r>
    </w:p>
  </w:comment>
  <w:comment w:id="2" w:author="Upul Cooray" w:date="2022-02-06T11:44:39Z" w:initials="UC">
    <w:p>
      <w:r>
        <w:rPr>
          <w:rFonts w:eastAsia="ＭＳ 明朝" w:cs="Noto Sans Arabic"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Please ignore these</w:t>
      </w:r>
    </w:p>
  </w:comment>
  <w:comment w:id="3" w:author="Richard Watt" w:date="2021-11-01T12:09:00Z" w:initials="RW">
    <w:p>
      <w:r>
        <w:rPr>
          <w:rFonts w:ascii="Liberation Serif" w:hAnsi="Liberation Serif" w:eastAsia="DejaVu Sans" w:cs="DejaVu Sans"/>
          <w:lang w:val="en-US" w:eastAsia="en-US" w:bidi="en-US"/>
        </w:rPr>
        <w:t>this seems too limited – surely there are a far wider range of determinants of social participation beyond demographics and health</w:t>
      </w:r>
    </w:p>
  </w:comment>
  <w:comment w:id="4" w:author="Anja Heilmann" w:date="2021-10-29T16:59:00Z" w:initials="AH">
    <w:p>
      <w:r>
        <w:rPr>
          <w:rFonts w:ascii="Liberation Serif" w:hAnsi="Liberation Serif" w:eastAsia="DejaVu Sans" w:cs="DejaVu Sans"/>
          <w:lang w:val="en-US" w:eastAsia="en-US" w:bidi="en-US"/>
        </w:rPr>
        <w:t>cite also some of the studies on social capital and oral health?</w:t>
      </w:r>
    </w:p>
  </w:comment>
  <w:comment w:id="5" w:author="Richard Watt" w:date="2021-11-01T12:11:00Z" w:initials="RW">
    <w:p>
      <w:r>
        <w:rPr>
          <w:rFonts w:ascii="Liberation Serif" w:hAnsi="Liberation Serif" w:eastAsia="DejaVu Sans" w:cs="DejaVu Sans"/>
          <w:lang w:val="en-US" w:eastAsia="en-US" w:bidi="en-US"/>
        </w:rPr>
        <w:t>I think this point could be expanded a little – surely there are a few other relevant studies too</w:t>
      </w:r>
    </w:p>
  </w:comment>
  <w:comment w:id="6" w:author="Anja Heilmann" w:date="2021-10-29T16:55:00Z" w:initials="AH">
    <w:p>
      <w:r>
        <w:rPr>
          <w:rFonts w:ascii="Liberation Serif" w:hAnsi="Liberation Serif" w:eastAsia="DejaVu Sans" w:cs="DejaVu Sans"/>
          <w:lang w:val="en-US" w:eastAsia="en-US" w:bidi="en-US"/>
        </w:rPr>
        <w:t>cite Patrick's longitudinal study on change in OHRQoL and loneliness? I understand measures are not the same but conceptually it seems relevant</w:t>
      </w:r>
    </w:p>
    <w:p>
      <w:r>
        <w:rPr>
          <w:rFonts w:ascii="Liberation Serif" w:hAnsi="Liberation Serif" w:eastAsia="DejaVu Sans"/>
          <w:lang w:val="en-US" w:eastAsia="en-US" w:bidi="en-US"/>
        </w:rPr>
      </w:r>
    </w:p>
    <w:p>
      <w:r>
        <w:rPr>
          <w:rFonts w:ascii="Liberation Serif" w:hAnsi="Liberation Serif" w:eastAsia="DejaVu Sans" w:cs="DejaVu Sans"/>
          <w:lang w:val="en-US" w:eastAsia="en-US" w:bidi="en-US"/>
        </w:rPr>
        <w:t>Rouxel P, Heilmann A, Demakakos P, Aida J, Tsakos G and Watt RG (2017) Oral health-related quality of life and loneliness among older adults. Eur J Ageing 14(2): 101-109.</w:t>
      </w:r>
    </w:p>
  </w:comment>
  <w:comment w:id="7" w:author="Anja Heilmann" w:date="2021-10-29T17:04:00Z" w:initials="AH">
    <w:p>
      <w:r>
        <w:rPr>
          <w:rFonts w:ascii="Liberation Serif" w:hAnsi="Liberation Serif" w:eastAsia="DejaVu Sans" w:cs="DejaVu Sans"/>
          <w:lang w:val="en-US" w:eastAsia="en-US" w:bidi="en-US"/>
        </w:rPr>
        <w:t xml:space="preserve"> RCTs not the only possible design to study this - maybe rephrase to state that RCTs would be ideal to study causal relationships but not feasible?</w:t>
      </w:r>
    </w:p>
  </w:comment>
  <w:comment w:id="8" w:author="Richard Watt" w:date="2021-11-01T12:13:00Z" w:initials="RW">
    <w:p>
      <w:r>
        <w:rPr>
          <w:rFonts w:ascii="Liberation Serif" w:hAnsi="Liberation Serif" w:eastAsia="DejaVu Sans" w:cs="DejaVu Sans"/>
          <w:lang w:val="en-US" w:eastAsia="en-US" w:bidi="en-US"/>
        </w:rPr>
        <w:t>needs rephrasing here – are you looking at number of teeth or dental status?</w:t>
      </w:r>
    </w:p>
  </w:comment>
  <w:comment w:id="9" w:author="Richard Watt" w:date="2021-11-01T12:15:00Z" w:initials="RW">
    <w:p>
      <w:r>
        <w:rPr>
          <w:rFonts w:ascii="Liberation Serif" w:hAnsi="Liberation Serif" w:eastAsia="DejaVu Sans" w:cs="DejaVu Sans"/>
          <w:lang w:val="en-US" w:eastAsia="en-US" w:bidi="en-US"/>
        </w:rPr>
        <w:t>need to rephrase if submitting to a non dental journal</w:t>
      </w:r>
    </w:p>
  </w:comment>
  <w:comment w:id="10" w:author="Richard Watt" w:date="2021-11-01T12:13:00Z" w:initials="RW">
    <w:p>
      <w:r>
        <w:rPr>
          <w:rFonts w:ascii="Liberation Serif" w:hAnsi="Liberation Serif" w:eastAsia="DejaVu Sans" w:cs="DejaVu Sans"/>
          <w:lang w:val="en-US" w:eastAsia="en-US" w:bidi="en-US"/>
        </w:rPr>
        <w:t>does this need some explanation</w:t>
      </w:r>
    </w:p>
  </w:comment>
  <w:comment w:id="11" w:author="Upul Cooray" w:date="2022-02-06T11:43:49Z" w:initials="UC">
    <w:p>
      <w:r>
        <w:rPr>
          <w:rFonts w:eastAsia="ＭＳ 明朝" w:cs="Noto Sans Arabic"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Will be replaced by the appropriate numbers</w:t>
      </w:r>
    </w:p>
  </w:comment>
  <w:comment w:id="12" w:author="Richard Watt" w:date="2021-11-01T12:17:00Z" w:initials="RW">
    <w:p>
      <w:r>
        <w:rPr>
          <w:rFonts w:ascii="Liberation Serif" w:hAnsi="Liberation Serif" w:eastAsia="DejaVu Sans" w:cs="DejaVu Sans"/>
          <w:lang w:val="en-US" w:eastAsia="en-US" w:bidi="en-US"/>
        </w:rPr>
        <w:t>another point for discussion – frequency of participation is important but so is quality of participation</w:t>
      </w:r>
    </w:p>
  </w:comment>
  <w:comment w:id="13" w:author="Anja Heilmann" w:date="2021-10-29T17:15:00Z" w:initials="AH">
    <w:p>
      <w:r>
        <w:rPr>
          <w:rFonts w:ascii="Liberation Serif" w:hAnsi="Liberation Serif" w:eastAsia="DejaVu Sans" w:cs="DejaVu Sans"/>
          <w:lang w:val="en-US" w:eastAsia="en-US" w:bidi="en-US"/>
        </w:rPr>
        <w:t xml:space="preserve">maybe for discussion - doesn't capture informal meetings with others e.g. with friends </w:t>
      </w:r>
    </w:p>
  </w:comment>
  <w:comment w:id="14" w:author="Richard Watt" w:date="2021-11-01T12:18:00Z" w:initials="RW">
    <w:p>
      <w:r>
        <w:rPr>
          <w:rFonts w:ascii="Liberation Serif" w:hAnsi="Liberation Serif" w:eastAsia="DejaVu Sans" w:cs="DejaVu Sans"/>
          <w:lang w:val="en-US" w:eastAsia="en-US" w:bidi="en-US"/>
        </w:rPr>
        <w:t>another point for discussion – ideal to know which tooth – assuming anteriors would have greater impact on social confidence etc</w:t>
      </w:r>
    </w:p>
  </w:comment>
  <w:comment w:id="16" w:author="Anja Heilmann" w:date="2021-10-29T17:43:00Z" w:initials="AH">
    <w:p>
      <w:r>
        <w:rPr>
          <w:rFonts w:ascii="Liberation Serif" w:hAnsi="Liberation Serif" w:eastAsia="DejaVu Sans" w:cs="DejaVu Sans"/>
          <w:lang w:val="en-US" w:eastAsia="en-US" w:bidi="en-US"/>
        </w:rPr>
        <w:t>is this controlled for number of teeth or does 'denture' refer to full dentures only?</w:t>
      </w:r>
    </w:p>
  </w:comment>
  <w:comment w:id="17" w:author="Upul Cooray" w:date="2022-01-30T22:40:36Z" w:initials="UC">
    <w:p>
      <w:r>
        <w:rPr>
          <w:rFonts w:ascii="Cambria" w:hAnsi="Cambria" w:eastAsia="ＭＳ 明朝"/>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Anja Heilmann (10/29/2021, 17:43): "..."</w:t>
      </w:r>
    </w:p>
    <w:p>
      <w:r>
        <w:rPr>
          <w:rFonts w:ascii="Liberation Serif" w:hAnsi="Liberation Serif" w:eastAsia="DejaVu Sans" w:cs="Noto Sans Arabic"/>
          <w:sz w:val="20"/>
          <w:lang w:val="en-US" w:eastAsia="en-US" w:bidi="ar-SA"/>
        </w:rPr>
        <w:t xml:space="preserve">This part of the analysis was conducted  stratified by  number of teeth category. ‘Denture’ was referring to any kind of prosthesis,  in the analysis of it would be full dentures. </w:t>
      </w:r>
    </w:p>
  </w:comment>
  <w:comment w:id="18" w:author="Upul Cooray" w:date="2021-12-08T11:47:52Z" w:initials="UC">
    <w:p>
      <w:r>
        <w:rPr>
          <w:rFonts w:ascii="Cambria" w:hAnsi="Cambria" w:eastAsia="ＭＳ 明朝"/>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eastAsia="en-US" w:bidi="ar-SA"/>
        </w:rPr>
        <w:t>Reply to Anja Heilmann (10/29/2021, 17:43): "..."</w:t>
      </w:r>
    </w:p>
    <w:p>
      <w:r>
        <w:rPr>
          <w:rFonts w:ascii="Liberation Serif" w:hAnsi="Liberation Serif" w:eastAsia="DejaVu Sans" w:cs="DejaVu Sans"/>
          <w:sz w:val="20"/>
          <w:lang w:val="en-US" w:eastAsia="en-US" w:bidi="ar-SA"/>
        </w:rPr>
        <w:t xml:space="preserve">This analysis was stratified by number of teeth category because I thought the effect of denture is different depending on the number of natural teeth they have. </w:t>
      </w:r>
    </w:p>
    <w:p>
      <w:r>
        <w:rPr>
          <w:rFonts w:ascii="Liberation Serif" w:hAnsi="Liberation Serif" w:eastAsia="DejaVu Sans" w:cs="DejaVu Sans"/>
          <w:sz w:val="20"/>
          <w:lang w:val="en-US" w:eastAsia="en-US" w:bidi="ar-SA"/>
        </w:rPr>
        <w:t>Therefore, denture i</w:t>
      </w:r>
    </w:p>
    <w:p>
      <w:r>
        <w:rPr>
          <w:rFonts w:ascii="Liberation Serif" w:hAnsi="Liberation Serif" w:eastAsia="DejaVu Sans"/>
          <w:lang w:val="en-US" w:eastAsia="en-US" w:bidi="en-US"/>
        </w:rPr>
      </w:r>
    </w:p>
    <w:p>
      <w:r>
        <w:rPr>
          <w:rFonts w:ascii="Liberation Serif" w:hAnsi="Liberation Serif" w:eastAsia="DejaVu Sans"/>
          <w:lang w:val="en-US" w:eastAsia="en-US" w:bidi="en-US"/>
        </w:rPr>
      </w:r>
    </w:p>
  </w:comment>
  <w:comment w:id="15" w:author="Richard Watt" w:date="2021-11-01T12:21:00Z" w:initials="RW">
    <w:p>
      <w:r>
        <w:rPr>
          <w:rFonts w:ascii="Liberation Serif" w:hAnsi="Liberation Serif" w:eastAsia="DejaVu Sans" w:cs="DejaVu Sans"/>
          <w:lang w:val="en-US" w:eastAsia="en-US" w:bidi="en-US"/>
        </w:rPr>
        <w:t>if partial denture does it matter the number of teeth replaced by denture?</w:t>
      </w:r>
    </w:p>
  </w:comment>
  <w:comment w:id="19" w:author="Anja Heilmann" w:date="2021-10-29T17:45:00Z" w:initials="AH">
    <w:p>
      <w:r>
        <w:rPr>
          <w:rFonts w:ascii="Liberation Serif" w:hAnsi="Liberation Serif" w:eastAsia="DejaVu Sans" w:cs="DejaVu Sans"/>
          <w:lang w:val="en-US" w:eastAsia="en-US" w:bidi="en-US"/>
        </w:rPr>
        <w:t>brilliant!</w:t>
      </w:r>
    </w:p>
  </w:comment>
  <w:comment w:id="20" w:author="Richard Watt" w:date="2021-11-01T12:23:00Z" w:initials="RW">
    <w:p>
      <w:r>
        <w:rPr>
          <w:rFonts w:ascii="Liberation Serif" w:hAnsi="Liberation Serif" w:eastAsia="DejaVu Sans" w:cs="DejaVu Sans"/>
          <w:lang w:val="en-US" w:eastAsia="en-US" w:bidi="en-US"/>
        </w:rPr>
        <w:t>? more precise</w:t>
      </w:r>
    </w:p>
  </w:comment>
  <w:comment w:id="21" w:author="Richard Watt" w:date="2021-11-01T12:25:00Z" w:initials="RW">
    <w:p>
      <w:r>
        <w:rPr>
          <w:rFonts w:ascii="Liberation Serif" w:hAnsi="Liberation Serif" w:eastAsia="DejaVu Sans" w:cs="DejaVu Sans"/>
          <w:lang w:val="en-US" w:eastAsia="en-US" w:bidi="en-US"/>
        </w:rPr>
        <w:t>should this be explained more?</w:t>
      </w:r>
    </w:p>
  </w:comment>
  <w:comment w:id="22" w:author="Richard Watt" w:date="2021-11-01T12:28:00Z" w:initials="RW">
    <w:p>
      <w:r>
        <w:rPr>
          <w:rFonts w:ascii="Liberation Serif" w:hAnsi="Liberation Serif" w:eastAsia="DejaVu Sans" w:cs="DejaVu Sans"/>
          <w:lang w:val="en-US" w:eastAsia="en-US" w:bidi="en-US"/>
        </w:rPr>
        <w:t>this is surprising – another discussion point</w:t>
      </w:r>
    </w:p>
  </w:comment>
  <w:comment w:id="23" w:author="Richard Watt" w:date="2021-11-01T12:29:00Z" w:initials="RW">
    <w:p>
      <w:r>
        <w:rPr>
          <w:rFonts w:ascii="Liberation Serif" w:hAnsi="Liberation Serif" w:eastAsia="DejaVu Sans" w:cs="DejaVu Sans"/>
          <w:lang w:val="en-US" w:eastAsia="en-US" w:bidi="en-US"/>
        </w:rPr>
        <w:t>aren’t some longitudinal?</w:t>
      </w:r>
    </w:p>
  </w:comment>
  <w:comment w:id="24" w:author="Anja Heilmann" w:date="2021-10-29T17:59:00Z" w:initials="AH">
    <w:p>
      <w:r>
        <w:rPr>
          <w:rFonts w:ascii="Liberation Serif" w:hAnsi="Liberation Serif" w:eastAsia="DejaVu Sans" w:cs="DejaVu Sans"/>
          <w:lang w:val="en-US" w:eastAsia="en-US" w:bidi="en-US"/>
        </w:rPr>
        <w:t>wonder about phrasing - as 'secondary analysis' is commonly understood to mean any analysis of existing data</w:t>
      </w:r>
    </w:p>
  </w:comment>
  <w:comment w:id="25" w:author="Anja Heilmann" w:date="2021-10-29T18:00:00Z" w:initials="AH">
    <w:p>
      <w:r>
        <w:rPr>
          <w:rFonts w:ascii="Liberation Serif" w:hAnsi="Liberation Serif" w:eastAsia="DejaVu Sans" w:cs="DejaVu Sans"/>
          <w:lang w:val="en-US" w:eastAsia="en-US" w:bidi="en-US"/>
        </w:rPr>
        <w:t>hm - this statement seems to assume that everyone will end up edentate - maybe not what you mean though?</w:t>
      </w:r>
    </w:p>
  </w:comment>
  <w:comment w:id="26" w:author="Richard Watt" w:date="2021-11-01T12:32:00Z" w:initials="RW">
    <w:p>
      <w:r>
        <w:rPr>
          <w:rFonts w:ascii="Liberation Serif" w:hAnsi="Liberation Serif" w:eastAsia="DejaVu Sans" w:cs="DejaVu Sans"/>
          <w:lang w:val="en-US" w:eastAsia="en-US" w:bidi="en-US"/>
        </w:rPr>
        <w:t>see earlier points highlighted for discussion – location of missing of teeth eg anteriors etc</w:t>
      </w:r>
    </w:p>
  </w:comment>
  <w:comment w:id="27" w:author="Richard Watt" w:date="2021-11-01T12:32:00Z" w:initials="RW">
    <w:p>
      <w:r>
        <w:rPr>
          <w:rFonts w:ascii="Liberation Serif" w:hAnsi="Liberation Serif" w:eastAsia="DejaVu Sans" w:cs="DejaVu Sans"/>
          <w:lang w:val="en-US" w:eastAsia="en-US" w:bidi="en-US"/>
        </w:rPr>
        <w:t>Im a bit confused by the denture findings – we need to carefully consider what they mean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roman"/>
    <w:pitch w:val="variable"/>
  </w:font>
  <w:font w:name="游明朝">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12</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2">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3">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4">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5">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
    <w:lvlOverride w:ilvl="0">
      <w:startOverride w:val="1"/>
    </w:lvlOverride>
  </w:num>
  <w:num w:numId="8">
    <w:abstractNumId w:val="1"/>
  </w:num>
  <w:num w:numId="9">
    <w:abstractNumId w:val="1"/>
  </w:num>
  <w:num w:numId="10">
    <w:abstractNumId w:val="1"/>
  </w:num>
  <w:num w:numId="11">
    <w:abstractNumId w:val="1"/>
  </w:num>
</w:numbering>
</file>

<file path=word/settings.xml><?xml version="1.0" encoding="utf-8"?>
<w:settings xmlns:w="http://schemas.openxmlformats.org/wordprocessingml/2006/main">
  <w:zoom w:percent="100"/>
  <w:revisionView w:insDel="0" w:formatting="0"/>
  <w:embedSystemFonts/>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Noto Sans Arabic"/>
        <w:sz w:val="22"/>
        <w:szCs w:val="24"/>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480" w:before="0" w:after="200"/>
      <w:jc w:val="left"/>
    </w:pPr>
    <w:rPr>
      <w:rFonts w:ascii="Times New Roman" w:hAnsi="Times New Roman" w:eastAsia="ＭＳ 明朝" w:cs="Noto Sans Arabic"/>
      <w:color w:val="auto"/>
      <w:kern w:val="0"/>
      <w:sz w:val="24"/>
      <w:szCs w:val="24"/>
      <w:lang w:val="en-US" w:eastAsia="en-US" w:bidi="ar-SA"/>
    </w:rPr>
  </w:style>
  <w:style w:type="paragraph" w:styleId="Heading1">
    <w:name w:val="Heading 1"/>
    <w:basedOn w:val="Normal"/>
    <w:next w:val="TextBody"/>
    <w:qFormat/>
    <w:pPr>
      <w:keepNext w:val="true"/>
      <w:keepLines/>
      <w:spacing w:before="480" w:after="0"/>
      <w:outlineLvl w:val="0"/>
    </w:pPr>
    <w:rPr>
      <w:rFonts w:ascii="Calibri" w:hAnsi="Calibri" w:eastAsia="ＭＳ ゴシック" w:cs="Noto Sans Arabic"/>
      <w:b/>
      <w:bCs/>
      <w:color w:val="4F81BD"/>
      <w:sz w:val="32"/>
      <w:szCs w:val="32"/>
    </w:rPr>
  </w:style>
  <w:style w:type="paragraph" w:styleId="Heading2">
    <w:name w:val="Heading 2"/>
    <w:basedOn w:val="Normal"/>
    <w:next w:val="TextBody"/>
    <w:qFormat/>
    <w:pPr>
      <w:keepNext w:val="true"/>
      <w:keepLines/>
      <w:spacing w:before="200" w:after="0"/>
      <w:outlineLvl w:val="1"/>
    </w:pPr>
    <w:rPr>
      <w:rFonts w:eastAsia="ＭＳ ゴシック" w:cs="Noto Sans Arabic"/>
      <w:b/>
      <w:bCs/>
      <w:sz w:val="28"/>
      <w:szCs w:val="28"/>
    </w:rPr>
  </w:style>
  <w:style w:type="paragraph" w:styleId="Heading3">
    <w:name w:val="Heading 3"/>
    <w:basedOn w:val="Normal"/>
    <w:next w:val="TextBody"/>
    <w:autoRedefine/>
    <w:qFormat/>
    <w:pPr>
      <w:keepNext w:val="true"/>
      <w:keepLines/>
      <w:spacing w:before="200" w:after="0"/>
      <w:outlineLvl w:val="2"/>
    </w:pPr>
    <w:rPr>
      <w:rFonts w:eastAsia="ＭＳ ゴシック" w:cs="Noto Sans Arabic"/>
      <w:b/>
      <w:bCs/>
    </w:rPr>
  </w:style>
  <w:style w:type="paragraph" w:styleId="Heading4">
    <w:name w:val="Heading 4"/>
    <w:basedOn w:val="Normal"/>
    <w:next w:val="TextBody"/>
    <w:autoRedefine/>
    <w:qFormat/>
    <w:pPr>
      <w:keepNext w:val="true"/>
      <w:keepLines/>
      <w:spacing w:before="200" w:after="0"/>
      <w:outlineLvl w:val="3"/>
    </w:pPr>
    <w:rPr>
      <w:rFonts w:eastAsia="ＭＳ ゴシック" w:cs="Noto Sans Arabic"/>
      <w:bCs/>
      <w:i/>
    </w:rPr>
  </w:style>
  <w:style w:type="paragraph" w:styleId="Heading5">
    <w:name w:val="Heading 5"/>
    <w:basedOn w:val="Normal"/>
    <w:next w:val="TextBody"/>
    <w:qFormat/>
    <w:pPr>
      <w:keepNext w:val="true"/>
      <w:keepLines/>
      <w:spacing w:before="200" w:after="0"/>
      <w:outlineLvl w:val="4"/>
    </w:pPr>
    <w:rPr>
      <w:rFonts w:ascii="Calibri" w:hAnsi="Calibri" w:eastAsia="ＭＳ ゴシック" w:cs="Noto Sans Arabic"/>
      <w:iCs/>
      <w:color w:val="4F81BD"/>
    </w:rPr>
  </w:style>
  <w:style w:type="paragraph" w:styleId="Heading6">
    <w:name w:val="Heading 6"/>
    <w:basedOn w:val="Normal"/>
    <w:next w:val="TextBody"/>
    <w:qFormat/>
    <w:pPr>
      <w:keepNext w:val="true"/>
      <w:keepLines/>
      <w:spacing w:before="200" w:after="0"/>
      <w:outlineLvl w:val="5"/>
    </w:pPr>
    <w:rPr>
      <w:rFonts w:ascii="Calibri" w:hAnsi="Calibri" w:eastAsia="ＭＳ ゴシック" w:cs="Noto Sans Arabic"/>
      <w:color w:val="4F81BD"/>
    </w:rPr>
  </w:style>
  <w:style w:type="paragraph" w:styleId="Heading7">
    <w:name w:val="Heading 7"/>
    <w:basedOn w:val="Normal"/>
    <w:next w:val="TextBody"/>
    <w:qFormat/>
    <w:pPr>
      <w:keepNext w:val="true"/>
      <w:keepLines/>
      <w:spacing w:before="200" w:after="0"/>
      <w:outlineLvl w:val="6"/>
    </w:pPr>
    <w:rPr>
      <w:rFonts w:ascii="Calibri" w:hAnsi="Calibri" w:eastAsia="ＭＳ ゴシック" w:cs="Noto Sans Arabic"/>
      <w:color w:val="4F81BD"/>
    </w:rPr>
  </w:style>
  <w:style w:type="paragraph" w:styleId="Heading8">
    <w:name w:val="Heading 8"/>
    <w:basedOn w:val="Normal"/>
    <w:next w:val="TextBody"/>
    <w:qFormat/>
    <w:pPr>
      <w:keepNext w:val="true"/>
      <w:keepLines/>
      <w:spacing w:before="200" w:after="0"/>
      <w:outlineLvl w:val="7"/>
    </w:pPr>
    <w:rPr>
      <w:rFonts w:ascii="Calibri" w:hAnsi="Calibri" w:eastAsia="ＭＳ ゴシック" w:cs="Noto Sans Arabic"/>
      <w:color w:val="4F81BD"/>
    </w:rPr>
  </w:style>
  <w:style w:type="paragraph" w:styleId="Heading9">
    <w:name w:val="Heading 9"/>
    <w:basedOn w:val="Normal"/>
    <w:next w:val="TextBody"/>
    <w:qFormat/>
    <w:pPr>
      <w:keepNext w:val="true"/>
      <w:keepLines/>
      <w:spacing w:before="200" w:after="0"/>
      <w:outlineLvl w:val="8"/>
    </w:pPr>
    <w:rPr>
      <w:rFonts w:ascii="Calibri" w:hAnsi="Calibri" w:eastAsia="ＭＳ ゴシック" w:cs="Noto Sans Arabic"/>
      <w:color w:val="4F81BD"/>
    </w:rPr>
  </w:style>
  <w:style w:type="character" w:styleId="DefaultParagraphFont">
    <w:name w:val="Default Paragraph Font"/>
    <w:qFormat/>
    <w:rPr/>
  </w:style>
  <w:style w:type="character" w:styleId="CaptionChar">
    <w:name w:val="Caption Char"/>
    <w:basedOn w:val="DefaultParagraphFont"/>
    <w:qFormat/>
    <w:rPr/>
  </w:style>
  <w:style w:type="character" w:styleId="VerbatimChar">
    <w:name w:val="Verbatim Char"/>
    <w:basedOn w:val="CaptionChar"/>
    <w:qFormat/>
    <w:rPr>
      <w:rFonts w:ascii="Times New Roman" w:hAnsi="Times New Roman"/>
      <w:i/>
      <w:shd w:fill="F8F8F8" w:val="clear"/>
    </w:rPr>
  </w:style>
  <w:style w:type="character" w:styleId="SectionNumber">
    <w:name w:val="Section Number"/>
    <w:basedOn w:val="CaptionChar"/>
    <w:qFormat/>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000000"/>
    </w:rPr>
  </w:style>
  <w:style w:type="character" w:styleId="KeywordTok">
    <w:name w:val="KeywordTok"/>
    <w:basedOn w:val="VerbatimChar"/>
    <w:qFormat/>
    <w:rPr>
      <w:rFonts w:ascii="Times New Roman" w:hAnsi="Times New Roman"/>
      <w:b/>
      <w:i/>
      <w:color w:val="204A87"/>
      <w:shd w:fill="F8F8F8" w:val="clear"/>
    </w:rPr>
  </w:style>
  <w:style w:type="character" w:styleId="DataTypeTok">
    <w:name w:val="DataTypeTok"/>
    <w:basedOn w:val="VerbatimChar"/>
    <w:qFormat/>
    <w:rPr>
      <w:rFonts w:ascii="Times New Roman" w:hAnsi="Times New Roman"/>
      <w:i/>
      <w:color w:val="204A87"/>
      <w:shd w:fill="F8F8F8" w:val="clear"/>
    </w:rPr>
  </w:style>
  <w:style w:type="character" w:styleId="DecValTok">
    <w:name w:val="DecValTok"/>
    <w:basedOn w:val="VerbatimChar"/>
    <w:qFormat/>
    <w:rPr>
      <w:rFonts w:ascii="Times New Roman" w:hAnsi="Times New Roman"/>
      <w:i/>
      <w:color w:val="0000CF"/>
      <w:shd w:fill="F8F8F8" w:val="clear"/>
    </w:rPr>
  </w:style>
  <w:style w:type="character" w:styleId="BaseNTok">
    <w:name w:val="BaseNTok"/>
    <w:basedOn w:val="VerbatimChar"/>
    <w:qFormat/>
    <w:rPr>
      <w:rFonts w:ascii="Times New Roman" w:hAnsi="Times New Roman"/>
      <w:i/>
      <w:color w:val="0000CF"/>
      <w:shd w:fill="F8F8F8" w:val="clear"/>
    </w:rPr>
  </w:style>
  <w:style w:type="character" w:styleId="FloatTok">
    <w:name w:val="FloatTok"/>
    <w:basedOn w:val="VerbatimChar"/>
    <w:qFormat/>
    <w:rPr>
      <w:rFonts w:ascii="Times New Roman" w:hAnsi="Times New Roman"/>
      <w:i/>
      <w:color w:val="0000CF"/>
      <w:shd w:fill="F8F8F8" w:val="clear"/>
    </w:rPr>
  </w:style>
  <w:style w:type="character" w:styleId="ConstantTok">
    <w:name w:val="ConstantTok"/>
    <w:basedOn w:val="VerbatimChar"/>
    <w:qFormat/>
    <w:rPr>
      <w:rFonts w:ascii="Times New Roman" w:hAnsi="Times New Roman"/>
      <w:i/>
      <w:color w:val="000000"/>
      <w:shd w:fill="F8F8F8" w:val="clear"/>
    </w:rPr>
  </w:style>
  <w:style w:type="character" w:styleId="CharTok">
    <w:name w:val="CharTok"/>
    <w:basedOn w:val="VerbatimChar"/>
    <w:qFormat/>
    <w:rPr>
      <w:rFonts w:ascii="Times New Roman" w:hAnsi="Times New Roman"/>
      <w:i/>
      <w:color w:val="4E9A06"/>
      <w:shd w:fill="F8F8F8" w:val="clear"/>
    </w:rPr>
  </w:style>
  <w:style w:type="character" w:styleId="SpecialCharTok">
    <w:name w:val="SpecialCharTok"/>
    <w:basedOn w:val="VerbatimChar"/>
    <w:qFormat/>
    <w:rPr>
      <w:rFonts w:ascii="Times New Roman" w:hAnsi="Times New Roman"/>
      <w:i/>
      <w:color w:val="000000"/>
      <w:shd w:fill="F8F8F8" w:val="clear"/>
    </w:rPr>
  </w:style>
  <w:style w:type="character" w:styleId="StringTok">
    <w:name w:val="StringTok"/>
    <w:basedOn w:val="VerbatimChar"/>
    <w:qFormat/>
    <w:rPr>
      <w:rFonts w:ascii="Times New Roman" w:hAnsi="Times New Roman"/>
      <w:i/>
      <w:color w:val="4E9A06"/>
      <w:shd w:fill="F8F8F8" w:val="clear"/>
    </w:rPr>
  </w:style>
  <w:style w:type="character" w:styleId="VerbatimStringTok">
    <w:name w:val="VerbatimStringTok"/>
    <w:basedOn w:val="VerbatimChar"/>
    <w:qFormat/>
    <w:rPr>
      <w:rFonts w:ascii="Times New Roman" w:hAnsi="Times New Roman"/>
      <w:i/>
      <w:color w:val="4E9A06"/>
      <w:shd w:fill="F8F8F8" w:val="clear"/>
    </w:rPr>
  </w:style>
  <w:style w:type="character" w:styleId="SpecialStringTok">
    <w:name w:val="SpecialStringTok"/>
    <w:basedOn w:val="VerbatimChar"/>
    <w:qFormat/>
    <w:rPr>
      <w:rFonts w:ascii="Times New Roman" w:hAnsi="Times New Roman"/>
      <w:i/>
      <w:color w:val="4E9A06"/>
      <w:shd w:fill="F8F8F8" w:val="clear"/>
    </w:rPr>
  </w:style>
  <w:style w:type="character" w:styleId="ImportTok">
    <w:name w:val="ImportTok"/>
    <w:basedOn w:val="VerbatimChar"/>
    <w:qFormat/>
    <w:rPr>
      <w:rFonts w:ascii="Times New Roman" w:hAnsi="Times New Roman"/>
      <w:i/>
      <w:shd w:fill="F8F8F8" w:val="clear"/>
    </w:rPr>
  </w:style>
  <w:style w:type="character" w:styleId="CommentTok">
    <w:name w:val="CommentTok"/>
    <w:basedOn w:val="VerbatimChar"/>
    <w:qFormat/>
    <w:rPr>
      <w:rFonts w:ascii="Times New Roman" w:hAnsi="Times New Roman"/>
      <w:i w:val="false"/>
      <w:color w:val="8F5902"/>
      <w:shd w:fill="F8F8F8" w:val="clear"/>
    </w:rPr>
  </w:style>
  <w:style w:type="character" w:styleId="DocumentationTok">
    <w:name w:val="DocumentationTok"/>
    <w:basedOn w:val="VerbatimChar"/>
    <w:qFormat/>
    <w:rPr>
      <w:rFonts w:ascii="Times New Roman" w:hAnsi="Times New Roman"/>
      <w:b/>
      <w:i w:val="false"/>
      <w:color w:val="8F5902"/>
      <w:shd w:fill="F8F8F8" w:val="clear"/>
    </w:rPr>
  </w:style>
  <w:style w:type="character" w:styleId="AnnotationTok">
    <w:name w:val="AnnotationTok"/>
    <w:basedOn w:val="VerbatimChar"/>
    <w:qFormat/>
    <w:rPr>
      <w:rFonts w:ascii="Times New Roman" w:hAnsi="Times New Roman"/>
      <w:b/>
      <w:i w:val="false"/>
      <w:color w:val="8F5902"/>
      <w:shd w:fill="F8F8F8" w:val="clear"/>
    </w:rPr>
  </w:style>
  <w:style w:type="character" w:styleId="CommentVarTok">
    <w:name w:val="CommentVarTok"/>
    <w:basedOn w:val="VerbatimChar"/>
    <w:qFormat/>
    <w:rPr>
      <w:rFonts w:ascii="Times New Roman" w:hAnsi="Times New Roman"/>
      <w:b/>
      <w:i w:val="false"/>
      <w:color w:val="8F5902"/>
      <w:shd w:fill="F8F8F8" w:val="clear"/>
    </w:rPr>
  </w:style>
  <w:style w:type="character" w:styleId="OtherTok">
    <w:name w:val="OtherTok"/>
    <w:basedOn w:val="VerbatimChar"/>
    <w:qFormat/>
    <w:rPr>
      <w:rFonts w:ascii="Times New Roman" w:hAnsi="Times New Roman"/>
      <w:i/>
      <w:color w:val="8F5902"/>
      <w:shd w:fill="F8F8F8" w:val="clear"/>
    </w:rPr>
  </w:style>
  <w:style w:type="character" w:styleId="FunctionTok">
    <w:name w:val="FunctionTok"/>
    <w:basedOn w:val="VerbatimChar"/>
    <w:qFormat/>
    <w:rPr>
      <w:rFonts w:ascii="Times New Roman" w:hAnsi="Times New Roman"/>
      <w:i/>
      <w:color w:val="000000"/>
      <w:shd w:fill="F8F8F8" w:val="clear"/>
    </w:rPr>
  </w:style>
  <w:style w:type="character" w:styleId="VariableTok">
    <w:name w:val="VariableTok"/>
    <w:basedOn w:val="VerbatimChar"/>
    <w:qFormat/>
    <w:rPr>
      <w:rFonts w:ascii="Times New Roman" w:hAnsi="Times New Roman"/>
      <w:i/>
      <w:color w:val="000000"/>
      <w:shd w:fill="F8F8F8" w:val="clear"/>
    </w:rPr>
  </w:style>
  <w:style w:type="character" w:styleId="ControlFlowTok">
    <w:name w:val="ControlFlowTok"/>
    <w:basedOn w:val="VerbatimChar"/>
    <w:qFormat/>
    <w:rPr>
      <w:rFonts w:ascii="Times New Roman" w:hAnsi="Times New Roman"/>
      <w:b/>
      <w:i/>
      <w:color w:val="204A87"/>
      <w:shd w:fill="F8F8F8" w:val="clear"/>
    </w:rPr>
  </w:style>
  <w:style w:type="character" w:styleId="OperatorTok">
    <w:name w:val="OperatorTok"/>
    <w:basedOn w:val="VerbatimChar"/>
    <w:qFormat/>
    <w:rPr>
      <w:rFonts w:ascii="Times New Roman" w:hAnsi="Times New Roman"/>
      <w:b/>
      <w:i/>
      <w:color w:val="CE5C00"/>
      <w:shd w:fill="F8F8F8" w:val="clear"/>
    </w:rPr>
  </w:style>
  <w:style w:type="character" w:styleId="BuiltInTok">
    <w:name w:val="BuiltInTok"/>
    <w:basedOn w:val="VerbatimChar"/>
    <w:qFormat/>
    <w:rPr>
      <w:rFonts w:ascii="Times New Roman" w:hAnsi="Times New Roman"/>
      <w:i/>
      <w:shd w:fill="F8F8F8" w:val="clear"/>
    </w:rPr>
  </w:style>
  <w:style w:type="character" w:styleId="ExtensionTok">
    <w:name w:val="ExtensionTok"/>
    <w:basedOn w:val="VerbatimChar"/>
    <w:qFormat/>
    <w:rPr>
      <w:rFonts w:ascii="Times New Roman" w:hAnsi="Times New Roman"/>
      <w:i/>
      <w:shd w:fill="F8F8F8" w:val="clear"/>
    </w:rPr>
  </w:style>
  <w:style w:type="character" w:styleId="PreprocessorTok">
    <w:name w:val="PreprocessorTok"/>
    <w:basedOn w:val="VerbatimChar"/>
    <w:qFormat/>
    <w:rPr>
      <w:rFonts w:ascii="Times New Roman" w:hAnsi="Times New Roman"/>
      <w:i w:val="false"/>
      <w:color w:val="8F5902"/>
      <w:shd w:fill="F8F8F8" w:val="clear"/>
    </w:rPr>
  </w:style>
  <w:style w:type="character" w:styleId="AttributeTok">
    <w:name w:val="AttributeTok"/>
    <w:basedOn w:val="VerbatimChar"/>
    <w:qFormat/>
    <w:rPr>
      <w:rFonts w:ascii="Times New Roman" w:hAnsi="Times New Roman"/>
      <w:i/>
      <w:color w:val="C4A000"/>
      <w:shd w:fill="F8F8F8" w:val="clear"/>
    </w:rPr>
  </w:style>
  <w:style w:type="character" w:styleId="RegionMarkerTok">
    <w:name w:val="RegionMarkerTok"/>
    <w:basedOn w:val="VerbatimChar"/>
    <w:qFormat/>
    <w:rPr>
      <w:rFonts w:ascii="Times New Roman" w:hAnsi="Times New Roman"/>
      <w:i/>
      <w:shd w:fill="F8F8F8" w:val="clear"/>
    </w:rPr>
  </w:style>
  <w:style w:type="character" w:styleId="InformationTok">
    <w:name w:val="InformationTok"/>
    <w:basedOn w:val="VerbatimChar"/>
    <w:qFormat/>
    <w:rPr>
      <w:rFonts w:ascii="Times New Roman" w:hAnsi="Times New Roman"/>
      <w:b/>
      <w:i w:val="false"/>
      <w:color w:val="8F5902"/>
      <w:shd w:fill="F8F8F8" w:val="clear"/>
    </w:rPr>
  </w:style>
  <w:style w:type="character" w:styleId="WarningTok">
    <w:name w:val="WarningTok"/>
    <w:basedOn w:val="VerbatimChar"/>
    <w:qFormat/>
    <w:rPr>
      <w:rFonts w:ascii="Times New Roman" w:hAnsi="Times New Roman"/>
      <w:b/>
      <w:i w:val="false"/>
      <w:color w:val="8F5902"/>
      <w:shd w:fill="F8F8F8" w:val="clear"/>
    </w:rPr>
  </w:style>
  <w:style w:type="character" w:styleId="AlertTok">
    <w:name w:val="AlertTok"/>
    <w:basedOn w:val="VerbatimChar"/>
    <w:qFormat/>
    <w:rPr>
      <w:rFonts w:ascii="Times New Roman" w:hAnsi="Times New Roman"/>
      <w:i/>
      <w:color w:val="EF2929"/>
      <w:shd w:fill="F8F8F8" w:val="clear"/>
    </w:rPr>
  </w:style>
  <w:style w:type="character" w:styleId="ErrorTok">
    <w:name w:val="ErrorTok"/>
    <w:basedOn w:val="VerbatimChar"/>
    <w:qFormat/>
    <w:rPr>
      <w:rFonts w:ascii="Times New Roman" w:hAnsi="Times New Roman"/>
      <w:b/>
      <w:i/>
      <w:color w:val="A40000"/>
      <w:shd w:fill="F8F8F8" w:val="clear"/>
    </w:rPr>
  </w:style>
  <w:style w:type="character" w:styleId="NormalTok">
    <w:name w:val="NormalTok"/>
    <w:basedOn w:val="VerbatimChar"/>
    <w:qFormat/>
    <w:rPr>
      <w:rFonts w:ascii="Times New Roman" w:hAnsi="Times New Roman"/>
      <w:i/>
      <w:shd w:fill="F8F8F8" w:val="clear"/>
    </w:rPr>
  </w:style>
  <w:style w:type="character" w:styleId="BodyTextChar">
    <w:name w:val="Body Text Char"/>
    <w:basedOn w:val="DefaultParagraphFont"/>
    <w:qFormat/>
    <w:rPr>
      <w:rFonts w:ascii="Times New Roman" w:hAnsi="Times New Roman"/>
    </w:rPr>
  </w:style>
  <w:style w:type="character" w:styleId="Linenumber">
    <w:name w:val="line number"/>
    <w:basedOn w:val="DefaultParagraphFont"/>
    <w:qFormat/>
    <w:rPr/>
  </w:style>
  <w:style w:type="character" w:styleId="HeaderChar">
    <w:name w:val="Header Char"/>
    <w:basedOn w:val="DefaultParagraphFont"/>
    <w:qFormat/>
    <w:rPr>
      <w:rFonts w:ascii="Times New Roman" w:hAnsi="Times New Roman"/>
    </w:rPr>
  </w:style>
  <w:style w:type="character" w:styleId="FooterChar">
    <w:name w:val="Footer Char"/>
    <w:basedOn w:val="DefaultParagraphFont"/>
    <w:qFormat/>
    <w:rPr>
      <w:rFonts w:ascii="Times New Roman" w:hAnsi="Times New Roman"/>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rFonts w:ascii="Times New Roman" w:hAnsi="Times New Roman"/>
    </w:rPr>
  </w:style>
  <w:style w:type="character" w:styleId="CommentSubjectChar">
    <w:name w:val="Comment Subject Char"/>
    <w:basedOn w:val="CommentTextChar"/>
    <w:qFormat/>
    <w:rPr>
      <w:rFonts w:ascii="Times New Roman" w:hAnsi="Times New Roman"/>
      <w:b/>
      <w:bCs/>
    </w:rPr>
  </w:style>
  <w:style w:type="character" w:styleId="BalloonTextChar">
    <w:name w:val="Balloon Text Char"/>
    <w:basedOn w:val="DefaultParagraphFont"/>
    <w:qFormat/>
    <w:rPr>
      <w:rFonts w:ascii="Segoe UI" w:hAnsi="Segoe UI" w:cs="Segoe UI"/>
      <w:sz w:val="18"/>
      <w:szCs w:val="18"/>
    </w:rPr>
  </w:style>
  <w:style w:type="character" w:styleId="UnresolvedMention">
    <w:name w:val="Unresolved Mention"/>
    <w:basedOn w:val="DefaultParagraphFont"/>
    <w:qFormat/>
    <w:rPr>
      <w:color w:val="605E5C"/>
      <w:shd w:fill="E1DFDD" w:val="clear"/>
    </w:rPr>
  </w:style>
  <w:style w:type="character" w:styleId="HTMLPreformattedChar">
    <w:name w:val="HTML Preformatted Char"/>
    <w:basedOn w:val="DefaultParagraphFont"/>
    <w:qFormat/>
    <w:rPr>
      <w:rFonts w:ascii="Consolas" w:hAnsi="Consolas"/>
      <w:sz w:val="20"/>
      <w:szCs w:val="20"/>
    </w:rPr>
  </w:style>
  <w:style w:type="character" w:styleId="LineNumbering">
    <w:name w:val="Line Numbering"/>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autoRedefine/>
    <w:pPr>
      <w:spacing w:before="180" w:after="180"/>
      <w:jc w:val="both"/>
    </w:pPr>
    <w:rPr/>
  </w:style>
  <w:style w:type="paragraph" w:styleId="List">
    <w:name w:val="List"/>
    <w:basedOn w:val="TextBody"/>
    <w:pPr/>
    <w:rPr>
      <w:rFonts w:ascii="游明朝" w:hAnsi="游明朝" w:eastAsia="游明朝" w:cs="Lohit Devanagari"/>
    </w:rPr>
  </w:style>
  <w:style w:type="paragraph" w:styleId="Caption">
    <w:name w:val="Caption"/>
    <w:basedOn w:val="Normal"/>
    <w:qFormat/>
    <w:pPr>
      <w:suppressLineNumbers/>
      <w:spacing w:before="120" w:after="120"/>
    </w:pPr>
    <w:rPr>
      <w:rFonts w:ascii="游明朝" w:hAnsi="游明朝" w:eastAsia="游明朝" w:cs="Lohit Devanagari"/>
      <w:i/>
      <w:iCs/>
      <w:sz w:val="24"/>
      <w:szCs w:val="24"/>
    </w:rPr>
  </w:style>
  <w:style w:type="paragraph" w:styleId="Index">
    <w:name w:val="Index"/>
    <w:basedOn w:val="Normal"/>
    <w:qFormat/>
    <w:pPr>
      <w:suppressLineNumbers/>
    </w:pPr>
    <w:rPr>
      <w:rFonts w:ascii="游明朝" w:hAnsi="游明朝" w:eastAsia="游明朝" w:cs="Lohit Devanagari"/>
    </w:rPr>
  </w:style>
  <w:style w:type="paragraph" w:styleId="FirstParagraph">
    <w:name w:val="First Paragraph"/>
    <w:basedOn w:val="TextBody"/>
    <w:next w:val="TextBody"/>
    <w:qFormat/>
    <w:pPr/>
    <w:rPr/>
  </w:style>
  <w:style w:type="paragraph" w:styleId="Compact">
    <w:name w:val="Compact"/>
    <w:basedOn w:val="TextBody"/>
    <w:qFormat/>
    <w:pPr>
      <w:spacing w:before="36" w:after="36"/>
    </w:pPr>
    <w:rPr/>
  </w:style>
  <w:style w:type="paragraph" w:styleId="Title">
    <w:name w:val="Title"/>
    <w:basedOn w:val="Normal"/>
    <w:next w:val="TextBody"/>
    <w:qFormat/>
    <w:pPr>
      <w:keepNext w:val="true"/>
      <w:keepLines/>
      <w:spacing w:before="120" w:after="120"/>
      <w:jc w:val="center"/>
    </w:pPr>
    <w:rPr>
      <w:rFonts w:eastAsia="ＭＳ ゴシック" w:cs="Noto Sans Arabic"/>
      <w:b/>
      <w:bCs/>
      <w:color w:val="000000"/>
      <w:sz w:val="28"/>
      <w:szCs w:val="36"/>
    </w:rPr>
  </w:style>
  <w:style w:type="paragraph" w:styleId="Subtitle">
    <w:name w:val="Subtitle"/>
    <w:basedOn w:val="Title"/>
    <w:next w:val="TextBody"/>
    <w:qFormat/>
    <w:pPr>
      <w:spacing w:before="240" w:after="240"/>
    </w:pPr>
    <w:rPr>
      <w:sz w:val="30"/>
      <w:szCs w:val="30"/>
    </w:rPr>
  </w:style>
  <w:style w:type="paragraph" w:styleId="Author">
    <w:name w:val="Author"/>
    <w:next w:val="TextBody"/>
    <w:qFormat/>
    <w:pPr>
      <w:keepNext w:val="true"/>
      <w:keepLines/>
      <w:widowControl/>
      <w:suppressAutoHyphens w:val="true"/>
      <w:overflowPunct w:val="false"/>
      <w:bidi w:val="0"/>
      <w:spacing w:before="0" w:after="200"/>
      <w:jc w:val="center"/>
    </w:pPr>
    <w:rPr>
      <w:rFonts w:ascii="Cambria" w:hAnsi="Cambria" w:eastAsia="ＭＳ 明朝" w:cs="Noto Sans Arabic"/>
      <w:color w:val="auto"/>
      <w:kern w:val="0"/>
      <w:sz w:val="24"/>
      <w:szCs w:val="24"/>
      <w:lang w:val="en-US" w:eastAsia="en-US" w:bidi="ar-SA"/>
    </w:rPr>
  </w:style>
  <w:style w:type="paragraph" w:styleId="Date">
    <w:name w:val="Date"/>
    <w:next w:val="TextBody"/>
    <w:qFormat/>
    <w:pPr>
      <w:keepNext w:val="true"/>
      <w:keepLines/>
      <w:widowControl/>
      <w:suppressAutoHyphens w:val="true"/>
      <w:overflowPunct w:val="false"/>
      <w:bidi w:val="0"/>
      <w:spacing w:before="0" w:after="200"/>
      <w:jc w:val="center"/>
    </w:pPr>
    <w:rPr>
      <w:rFonts w:ascii="Cambria" w:hAnsi="Cambria" w:eastAsia="ＭＳ 明朝" w:cs="Noto Sans Arabic"/>
      <w:color w:val="auto"/>
      <w:kern w:val="0"/>
      <w:sz w:val="24"/>
      <w:szCs w:val="24"/>
      <w:lang w:val="en-US" w:eastAsia="en-US" w:bidi="ar-SA"/>
    </w:rPr>
  </w:style>
  <w:style w:type="paragraph" w:styleId="Abstract">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ind w:left="360" w:right="0" w:hanging="0"/>
    </w:pPr>
    <w:rPr/>
  </w:style>
  <w:style w:type="paragraph" w:styleId="BlockText">
    <w:name w:val="Block Text"/>
    <w:basedOn w:val="TextBody"/>
    <w:next w:val="TextBody"/>
    <w:qFormat/>
    <w:pPr>
      <w:spacing w:before="100" w:after="100"/>
      <w:ind w:left="480" w:right="480" w:hanging="0"/>
    </w:pPr>
    <w:rPr/>
  </w:style>
  <w:style w:type="paragraph" w:styleId="Footnote">
    <w:name w:val="Footnote Text"/>
    <w:basedOn w:val="Normal"/>
    <w:pPr/>
    <w:rPr/>
  </w:style>
  <w:style w:type="paragraph" w:styleId="DefinitionTerm">
    <w:name w:val="Definition Term"/>
    <w:basedOn w:val="Normal"/>
    <w:next w:val="Definition"/>
    <w:qFormat/>
    <w:pPr>
      <w:keepNext w:val="true"/>
      <w:keepLines/>
      <w:spacing w:before="0" w:after="0"/>
    </w:pPr>
    <w:rPr>
      <w:b/>
    </w:rPr>
  </w:style>
  <w:style w:type="paragraph" w:styleId="Definition">
    <w:name w:val="Definition"/>
    <w:basedOn w:val="Normal"/>
    <w:qFormat/>
    <w:pPr/>
    <w:rPr/>
  </w:style>
  <w:style w:type="paragraph" w:styleId="Caption1">
    <w:name w:val="caption"/>
    <w:basedOn w:val="Normal"/>
    <w:qFormat/>
    <w:pPr>
      <w:spacing w:before="0" w:after="120"/>
    </w:pPr>
    <w:rPr>
      <w:i/>
    </w:rPr>
  </w:style>
  <w:style w:type="paragraph" w:styleId="TableCaption">
    <w:name w:val="Table Caption"/>
    <w:basedOn w:val="Caption1"/>
    <w:autoRedefine/>
    <w:qFormat/>
    <w:pPr>
      <w:keepNext w:val="true"/>
      <w:spacing w:lineRule="auto" w:line="240"/>
      <w:jc w:val="center"/>
    </w:pPr>
    <w:rPr/>
  </w:style>
  <w:style w:type="paragraph" w:styleId="ImageCaption">
    <w:name w:val="Image Caption"/>
    <w:basedOn w:val="Caption1"/>
    <w:qFormat/>
    <w:pPr/>
    <w:rPr/>
  </w:style>
  <w:style w:type="paragraph" w:styleId="Figure">
    <w:name w:val="Figure"/>
    <w:basedOn w:val="Normal"/>
    <w:qFormat/>
    <w:pPr/>
    <w:rPr/>
  </w:style>
  <w:style w:type="paragraph" w:styleId="CaptionedFigure">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pPr>
      <w:spacing w:lineRule="auto" w:line="259" w:before="240" w:after="0"/>
      <w:outlineLvl w:val="9"/>
    </w:pPr>
    <w:rPr>
      <w:b w:val="false"/>
      <w:bCs w:val="false"/>
      <w:color w:val="365F91"/>
    </w:rPr>
  </w:style>
  <w:style w:type="paragraph" w:styleId="SourceCode">
    <w:name w:val="Source Code"/>
    <w:basedOn w:val="Normal"/>
    <w:qFormat/>
    <w:pPr>
      <w:shd w:val="clear" w:fill="F8F8F8"/>
      <w:spacing w:lineRule="auto" w:line="360"/>
    </w:pPr>
    <w:rPr>
      <w:i/>
    </w:rPr>
  </w:style>
  <w:style w:type="paragraph" w:styleId="HeaderandFooter">
    <w:name w:val="Header and Footer"/>
    <w:basedOn w:val="Normal"/>
    <w:qFormat/>
    <w:pPr/>
    <w:rPr/>
  </w:style>
  <w:style w:type="paragraph" w:styleId="Header">
    <w:name w:val="Header"/>
    <w:basedOn w:val="Normal"/>
    <w:pPr>
      <w:suppressLineNumbers/>
      <w:tabs>
        <w:tab w:val="clear" w:pos="720"/>
        <w:tab w:val="center" w:pos="4513" w:leader="none"/>
        <w:tab w:val="right" w:pos="9026" w:leader="none"/>
      </w:tabs>
      <w:spacing w:lineRule="auto" w:line="240" w:before="0" w:after="0"/>
    </w:pPr>
    <w:rPr/>
  </w:style>
  <w:style w:type="paragraph" w:styleId="Footer">
    <w:name w:val="Footer"/>
    <w:basedOn w:val="Normal"/>
    <w:pPr>
      <w:suppressLineNumbers/>
      <w:tabs>
        <w:tab w:val="clear" w:pos="720"/>
        <w:tab w:val="center" w:pos="4513" w:leader="none"/>
        <w:tab w:val="right" w:pos="9026" w:leader="none"/>
      </w:tabs>
      <w:spacing w:lineRule="auto" w:line="240" w:before="0" w:after="0"/>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HTMLPreformatted">
    <w:name w:val="HTML Preformatted"/>
    <w:basedOn w:val="Normal"/>
    <w:qFormat/>
    <w:pPr>
      <w:spacing w:lineRule="auto" w:line="240" w:before="0" w:after="0"/>
    </w:pPr>
    <w:rPr>
      <w:rFonts w:ascii="Consolas" w:hAnsi="Consolas"/>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71</TotalTime>
  <Application>LibreOffice/7.2.5.2$Linux_X86_64 LibreOffice_project/20$Build-2</Application>
  <AppVersion>15.0000</AppVersion>
  <Pages>12</Pages>
  <Words>2863</Words>
  <Characters>16584</Characters>
  <CharactersWithSpaces>19423</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2022-02-05T15:14:04Z</dcterms:created>
  <dc:creator>Upul Cooray, Georgios Tsakos, Anja Heilmann, Richard G Watt, Katsunori Kondo, Ken Osaka &amp; Jun Aida</dc:creator>
  <dc:description/>
  <dc:language>en-US</dc:language>
  <cp:lastModifiedBy>Upul Cooray</cp:lastModifiedBy>
  <dcterms:modified xsi:type="dcterms:W3CDTF">2022-02-06T22:37:16Z</dcterms:modified>
  <cp:revision>29</cp:revision>
  <dc:subject/>
  <dc:title>Effect of dental status on social participation: using a doubly robust estimatorEstimating the effect of number of remaining teeth on social participation among older adults in Japan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y fmtid="{D5CDD505-2E9C-101B-9397-08002B2CF9AE}" pid="6" name="bibliography">
    <vt:lpwstr>references.bib</vt:lpwstr>
  </property>
  <property fmtid="{D5CDD505-2E9C-101B-9397-08002B2CF9AE}" pid="7" name="csl">
    <vt:lpwstr>CSE-author-date2.csl</vt:lpwstr>
  </property>
  <property fmtid="{D5CDD505-2E9C-101B-9397-08002B2CF9AE}" pid="8" name="date">
    <vt:lpwstr>Last compiled on 21 June, 2021 at 00:12</vt:lpwstr>
  </property>
  <property fmtid="{D5CDD505-2E9C-101B-9397-08002B2CF9AE}" pid="9" name="editor_options">
    <vt:lpwstr/>
  </property>
  <property fmtid="{D5CDD505-2E9C-101B-9397-08002B2CF9AE}" pid="10" name="output">
    <vt:lpwstr/>
  </property>
</Properties>
</file>