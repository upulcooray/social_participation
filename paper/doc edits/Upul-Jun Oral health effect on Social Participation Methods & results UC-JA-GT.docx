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7EA0" w14:textId="77777777" w:rsidR="00086219" w:rsidRDefault="00701ADC">
      <w:pPr>
        <w:pStyle w:val="Title"/>
      </w:pPr>
      <w:r>
        <w:t>Effect of dental status on social participation: using a doubly robust estimator</w:t>
      </w:r>
    </w:p>
    <w:p w14:paraId="61749385" w14:textId="77777777" w:rsidR="00086219" w:rsidRDefault="00701ADC">
      <w:pPr>
        <w:pStyle w:val="Author"/>
      </w:pPr>
      <w:r>
        <w:t>Upul Cooray, Jun Aida, Georgios Tsakos,…</w:t>
      </w:r>
    </w:p>
    <w:p w14:paraId="504C3586" w14:textId="77777777" w:rsidR="00086219" w:rsidRDefault="00701ADC">
      <w:pPr>
        <w:pStyle w:val="Date"/>
      </w:pPr>
      <w:r>
        <w:t>Last compiled on 21 June, 2021 at 00:12</w:t>
      </w:r>
    </w:p>
    <w:p w14:paraId="16AE3837" w14:textId="77777777" w:rsidR="00086219" w:rsidRDefault="00701ADC">
      <w:pPr>
        <w:pStyle w:val="Heading4"/>
      </w:pPr>
      <w:bookmarkStart w:id="0" w:name="data"/>
      <w:r>
        <w:t>Data</w:t>
      </w:r>
    </w:p>
    <w:p w14:paraId="34AF43FD" w14:textId="77777777" w:rsidR="00086219" w:rsidRDefault="00701ADC">
      <w:pPr>
        <w:pStyle w:val="FirstParagraph"/>
      </w:pPr>
      <w:r>
        <w:t>Figure 1: Selection of analytical sample</w:t>
      </w:r>
    </w:p>
    <w:p w14:paraId="42D0089E" w14:textId="77777777" w:rsidR="00086219" w:rsidRDefault="00701ADC">
      <w:pPr>
        <w:pStyle w:val="BodyText"/>
      </w:pPr>
      <w:r>
        <w:rPr>
          <w:noProof/>
        </w:rPr>
        <w:drawing>
          <wp:inline distT="0" distB="0" distL="0" distR="0" wp14:anchorId="5BF4DCE1" wp14:editId="5BCA9BC6">
            <wp:extent cx="5172075" cy="53412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flowchart-01.png"/>
                    <pic:cNvPicPr>
                      <a:picLocks noChangeAspect="1" noChangeArrowheads="1"/>
                    </pic:cNvPicPr>
                  </pic:nvPicPr>
                  <pic:blipFill>
                    <a:blip r:embed="rId7"/>
                    <a:stretch>
                      <a:fillRect/>
                    </a:stretch>
                  </pic:blipFill>
                  <pic:spPr bwMode="auto">
                    <a:xfrm>
                      <a:off x="0" y="0"/>
                      <a:ext cx="5172075" cy="5341255"/>
                    </a:xfrm>
                    <a:prstGeom prst="rect">
                      <a:avLst/>
                    </a:prstGeom>
                    <a:noFill/>
                    <a:ln w="9525">
                      <a:noFill/>
                      <a:headEnd/>
                      <a:tailEnd/>
                    </a:ln>
                  </pic:spPr>
                </pic:pic>
              </a:graphicData>
            </a:graphic>
          </wp:inline>
        </w:drawing>
      </w:r>
    </w:p>
    <w:p w14:paraId="41E768B8" w14:textId="67027E12" w:rsidR="00086219" w:rsidRDefault="00701ADC">
      <w:pPr>
        <w:pStyle w:val="BodyText"/>
      </w:pPr>
      <w:r>
        <w:lastRenderedPageBreak/>
        <w:t xml:space="preserve">We used data from the Japan Gerontological Evaluation Study (JAGES) (Kondo et al. 2018). JAGES is an on-going nationwide cohort study for older adults aged 65 years or more living in Japan </w:t>
      </w:r>
      <w:commentRangeStart w:id="1"/>
      <w:r>
        <w:t xml:space="preserve">who </w:t>
      </w:r>
      <w:del w:id="2" w:author="Tsakos, Georgios" w:date="2021-07-26T15:53:00Z">
        <w:r w:rsidDel="001111F6">
          <w:delText xml:space="preserve">do </w:delText>
        </w:r>
      </w:del>
      <w:ins w:id="3" w:author="Tsakos, Georgios" w:date="2021-07-26T15:53:00Z">
        <w:r w:rsidR="001111F6">
          <w:t>are</w:t>
        </w:r>
        <w:r w:rsidR="001111F6">
          <w:t xml:space="preserve"> </w:t>
        </w:r>
      </w:ins>
      <w:r>
        <w:t>not eligible for long-term care insurance</w:t>
      </w:r>
      <w:commentRangeEnd w:id="1"/>
      <w:r w:rsidR="004E2AE3">
        <w:rPr>
          <w:rStyle w:val="CommentReference"/>
        </w:rPr>
        <w:commentReference w:id="1"/>
      </w:r>
      <w:r>
        <w:t xml:space="preserve">. In this study, data from the 2010 survey as the baseline and two subsequent follow-up surveys (2013 and 2016) were used. We identified 25,865 functionally independent individuals who responded to all three waves of JAGES. After excluding participants with missing information for social participation in 2016 (n=1,752) and </w:t>
      </w:r>
      <w:del w:id="4" w:author="Tsakos, Georgios" w:date="2021-07-26T15:56:00Z">
        <w:r w:rsidDel="0066569D">
          <w:delText xml:space="preserve">the </w:delText>
        </w:r>
      </w:del>
      <w:r>
        <w:t xml:space="preserve">number of teeth </w:t>
      </w:r>
      <w:del w:id="5" w:author="Tsakos, Georgios" w:date="2021-07-26T15:56:00Z">
        <w:r w:rsidDel="0066569D">
          <w:delText xml:space="preserve">variable </w:delText>
        </w:r>
      </w:del>
      <w:r>
        <w:t xml:space="preserve">in 2010 (n=1,662), a total of 22,451 participants were included in the analyses. The </w:t>
      </w:r>
      <w:commentRangeStart w:id="6"/>
      <w:r>
        <w:t xml:space="preserve">selection of the analytical sample is illustrated in </w:t>
      </w:r>
      <w:ins w:id="7" w:author="Tsakos, Georgios" w:date="2021-07-26T15:56:00Z">
        <w:r w:rsidR="001E6B25">
          <w:t>F</w:t>
        </w:r>
      </w:ins>
      <w:del w:id="8" w:author="Tsakos, Georgios" w:date="2021-07-26T15:56:00Z">
        <w:r w:rsidDel="001E6B25">
          <w:delText>f</w:delText>
        </w:r>
      </w:del>
      <w:r>
        <w:t>igure 1.</w:t>
      </w:r>
      <w:commentRangeEnd w:id="6"/>
      <w:r w:rsidR="00E95BA6">
        <w:rPr>
          <w:rStyle w:val="CommentReference"/>
        </w:rPr>
        <w:commentReference w:id="6"/>
      </w:r>
    </w:p>
    <w:p w14:paraId="65A93415" w14:textId="77777777" w:rsidR="00086219" w:rsidRDefault="00701ADC">
      <w:pPr>
        <w:pStyle w:val="Heading4"/>
      </w:pPr>
      <w:bookmarkStart w:id="9" w:name="outcome-variable"/>
      <w:bookmarkEnd w:id="0"/>
      <w:r>
        <w:t>Outcome variable</w:t>
      </w:r>
    </w:p>
    <w:p w14:paraId="273FF048" w14:textId="72C52002" w:rsidR="00086219" w:rsidRDefault="00701ADC">
      <w:pPr>
        <w:pStyle w:val="FirstParagraph"/>
      </w:pPr>
      <w:r>
        <w:t xml:space="preserve">Social participation </w:t>
      </w:r>
      <w:del w:id="10" w:author="Tsakos, Georgios" w:date="2021-07-26T16:02:00Z">
        <w:r w:rsidDel="00BD65DC">
          <w:delText>at the time of</w:delText>
        </w:r>
      </w:del>
      <w:ins w:id="11" w:author="Tsakos, Georgios" w:date="2021-07-26T16:02:00Z">
        <w:r w:rsidR="00BD65DC">
          <w:t>in</w:t>
        </w:r>
      </w:ins>
      <w:r>
        <w:t xml:space="preserve"> 2016 was the outcome </w:t>
      </w:r>
      <w:del w:id="12" w:author="Tsakos, Georgios" w:date="2021-07-26T16:03:00Z">
        <w:r w:rsidDel="00BD65DC">
          <w:delText xml:space="preserve">of interest </w:delText>
        </w:r>
      </w:del>
      <w:r>
        <w:t xml:space="preserve">in this study. JAGES recorded the frequency of participation (“nearly every day,” “twice or thrice a week,” “once a week,” “once or twice a month,” “a few times/year,” “never”) for various social activities. We measured </w:t>
      </w:r>
      <w:del w:id="13" w:author="Tsakos, Georgios" w:date="2021-07-26T16:03:00Z">
        <w:r w:rsidDel="00FD3EB3">
          <w:delText xml:space="preserve">the </w:delText>
        </w:r>
      </w:del>
      <w:r>
        <w:t xml:space="preserve">social participation by assessing the frequency of participation </w:t>
      </w:r>
      <w:del w:id="14" w:author="Tsakos, Georgios" w:date="2021-07-26T16:03:00Z">
        <w:r w:rsidDel="00FD3EB3">
          <w:delText xml:space="preserve">of </w:delText>
        </w:r>
      </w:del>
      <w:ins w:id="15" w:author="Tsakos, Georgios" w:date="2021-07-26T16:03:00Z">
        <w:r w:rsidR="00FD3EB3">
          <w:t>in</w:t>
        </w:r>
        <w:r w:rsidR="00FD3EB3">
          <w:t xml:space="preserve"> </w:t>
        </w:r>
      </w:ins>
      <w:r>
        <w:t>any of the following activities, i.e., hobby groups, sports clubs, senior citizens’ clubs, residence groups, or volunteer group</w:t>
      </w:r>
      <w:ins w:id="16" w:author="Tsakos, Georgios" w:date="2021-07-26T16:03:00Z">
        <w:r w:rsidR="00FD3EB3">
          <w:t>s</w:t>
        </w:r>
      </w:ins>
      <w:r>
        <w:t xml:space="preserve">. Participation in any of the </w:t>
      </w:r>
      <w:proofErr w:type="gramStart"/>
      <w:r>
        <w:t>aforementioned activities</w:t>
      </w:r>
      <w:proofErr w:type="gramEnd"/>
      <w:r>
        <w:t xml:space="preserve"> once a month or more often (vs. less than once a month or never) was defined as </w:t>
      </w:r>
      <w:del w:id="17" w:author="Tsakos, Georgios" w:date="2021-07-26T16:04:00Z">
        <w:r w:rsidDel="004C092C">
          <w:delText xml:space="preserve">the </w:delText>
        </w:r>
      </w:del>
      <w:ins w:id="18" w:author="Tsakos, Georgios" w:date="2021-07-26T16:04:00Z">
        <w:r w:rsidR="004C092C">
          <w:t>indicative of</w:t>
        </w:r>
        <w:r w:rsidR="004C092C">
          <w:t xml:space="preserve"> </w:t>
        </w:r>
      </w:ins>
      <w:r>
        <w:t>social participation (1= participation, 0= non-participation).</w:t>
      </w:r>
    </w:p>
    <w:p w14:paraId="5AF1CE26" w14:textId="77777777" w:rsidR="00086219" w:rsidRDefault="00701ADC">
      <w:pPr>
        <w:pStyle w:val="Heading4"/>
      </w:pPr>
      <w:bookmarkStart w:id="19" w:name="exposure"/>
      <w:bookmarkEnd w:id="9"/>
      <w:r>
        <w:t>Exposure</w:t>
      </w:r>
    </w:p>
    <w:p w14:paraId="097E7966" w14:textId="642B9B04" w:rsidR="00086219" w:rsidRDefault="00701ADC">
      <w:pPr>
        <w:pStyle w:val="FirstParagraph"/>
      </w:pPr>
      <w:r>
        <w:t xml:space="preserve">The number of remaining natural teeth at the time of the surveys in 2010 and 2013 were used as a time varying exposure in our analyses. Self-reported number of teeth were recorded using the response to the question “How many natural teeth to you presently have?” (Instructions: include </w:t>
      </w:r>
      <w:ins w:id="20" w:author="Tsakos, Georgios" w:date="2021-07-26T16:57:00Z">
        <w:r w:rsidR="00C54593">
          <w:lastRenderedPageBreak/>
          <w:t xml:space="preserve">dental </w:t>
        </w:r>
      </w:ins>
      <w:del w:id="21" w:author="Tsakos, Georgios" w:date="2021-07-26T16:57:00Z">
        <w:r w:rsidDel="00C54593">
          <w:delText>replanted teeth</w:delText>
        </w:r>
      </w:del>
      <w:ins w:id="22" w:author="Tsakos, Georgios" w:date="2021-07-26T16:57:00Z">
        <w:r w:rsidR="00C54593">
          <w:t>implants</w:t>
        </w:r>
      </w:ins>
      <w:r>
        <w:t xml:space="preserve"> and capped/crowned teeth as “natural teeth”). Participants’ responses were measure</w:t>
      </w:r>
      <w:ins w:id="23" w:author="Tsakos, Georgios" w:date="2021-07-26T16:57:00Z">
        <w:r w:rsidR="00C54593">
          <w:t>d</w:t>
        </w:r>
      </w:ins>
      <w:r>
        <w:t xml:space="preserve"> within four categories (</w:t>
      </w:r>
      <w:proofErr w:type="gramStart"/>
      <w:r>
        <w:t>i.e.</w:t>
      </w:r>
      <w:proofErr w:type="gramEnd"/>
      <w:r>
        <w:t> ≥20 teeth/ 10-19 teeth/ 1-9 teeth/ no teeth).</w:t>
      </w:r>
    </w:p>
    <w:p w14:paraId="5403FF9E" w14:textId="77777777" w:rsidR="00086219" w:rsidRDefault="00701ADC">
      <w:pPr>
        <w:pStyle w:val="Heading4"/>
      </w:pPr>
      <w:bookmarkStart w:id="24" w:name="covariates"/>
      <w:bookmarkEnd w:id="19"/>
      <w:r>
        <w:t>Covariates</w:t>
      </w:r>
    </w:p>
    <w:p w14:paraId="387227C4" w14:textId="77777777" w:rsidR="00086219" w:rsidRDefault="00701ADC">
      <w:pPr>
        <w:pStyle w:val="FirstParagraph"/>
      </w:pPr>
      <w:r>
        <w:t>We controlled our analyses for both time-invariant and time-variant covariates as the number of teeth was assessed as a time varying exposure. Age (65</w:t>
      </w:r>
      <w:r w:rsidRPr="009E0275">
        <w:rPr>
          <w:highlight w:val="yellow"/>
        </w:rPr>
        <w:t>- xx</w:t>
      </w:r>
      <w:r>
        <w:t>) and sex (male/female) measured in 2010 were treated as time-invariant covariates. Equalised annual household income (million yen), self-rated health (very good/ good/ not good/ bad), instrumental</w:t>
      </w:r>
      <w:commentRangeStart w:id="25"/>
      <w:r>
        <w:t xml:space="preserve"> activities of daily living (IADL) </w:t>
      </w:r>
      <w:commentRangeEnd w:id="25"/>
      <w:r w:rsidR="009E0275">
        <w:rPr>
          <w:rStyle w:val="CommentReference"/>
        </w:rPr>
        <w:commentReference w:id="25"/>
      </w:r>
      <w:r>
        <w:t xml:space="preserve">score (0-13), and marital status (married/ single, widowed or divorced) were included as time-variant covariates. </w:t>
      </w:r>
      <w:commentRangeStart w:id="26"/>
      <w:r>
        <w:t>Furthermore, and the social participation measured in baseline and in 2013 (“nearly every day,” “twice or thrice a week,” “once a week,” “once or twice a month,” “a few times/</w:t>
      </w:r>
      <w:proofErr w:type="gramStart"/>
      <w:r>
        <w:t>year</w:t>
      </w:r>
      <w:proofErr w:type="gramEnd"/>
      <w:r>
        <w:t>,” “never”)</w:t>
      </w:r>
      <w:commentRangeEnd w:id="26"/>
      <w:r w:rsidR="00CE5E0D">
        <w:rPr>
          <w:rStyle w:val="CommentReference"/>
        </w:rPr>
        <w:commentReference w:id="26"/>
      </w:r>
    </w:p>
    <w:p w14:paraId="0E6C5C1A" w14:textId="77777777" w:rsidR="00086219" w:rsidRDefault="00701ADC">
      <w:pPr>
        <w:pStyle w:val="Heading4"/>
      </w:pPr>
      <w:bookmarkStart w:id="27" w:name="statistical-analysis"/>
      <w:bookmarkEnd w:id="24"/>
      <w:r>
        <w:t>Statistical analysis</w:t>
      </w:r>
    </w:p>
    <w:p w14:paraId="6E161960" w14:textId="77777777" w:rsidR="00086219" w:rsidRDefault="00701ADC">
      <w:pPr>
        <w:pStyle w:val="FirstParagraph"/>
      </w:pPr>
      <w:r>
        <w:t>Figure 2: DAG</w:t>
      </w:r>
    </w:p>
    <w:p w14:paraId="60D86019" w14:textId="77777777" w:rsidR="00086219" w:rsidRDefault="00701ADC">
      <w:pPr>
        <w:pStyle w:val="BodyText"/>
      </w:pPr>
      <w:commentRangeStart w:id="28"/>
      <w:r>
        <w:rPr>
          <w:noProof/>
        </w:rPr>
        <w:drawing>
          <wp:inline distT="0" distB="0" distL="0" distR="0" wp14:anchorId="06C6D453" wp14:editId="14CC1C04">
            <wp:extent cx="5419725" cy="29970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DAG-01.png"/>
                    <pic:cNvPicPr>
                      <a:picLocks noChangeAspect="1" noChangeArrowheads="1"/>
                    </pic:cNvPicPr>
                  </pic:nvPicPr>
                  <pic:blipFill>
                    <a:blip r:embed="rId12"/>
                    <a:stretch>
                      <a:fillRect/>
                    </a:stretch>
                  </pic:blipFill>
                  <pic:spPr bwMode="auto">
                    <a:xfrm>
                      <a:off x="0" y="0"/>
                      <a:ext cx="5419725" cy="2997082"/>
                    </a:xfrm>
                    <a:prstGeom prst="rect">
                      <a:avLst/>
                    </a:prstGeom>
                    <a:noFill/>
                    <a:ln w="9525">
                      <a:noFill/>
                      <a:headEnd/>
                      <a:tailEnd/>
                    </a:ln>
                  </pic:spPr>
                </pic:pic>
              </a:graphicData>
            </a:graphic>
          </wp:inline>
        </w:drawing>
      </w:r>
      <w:commentRangeEnd w:id="28"/>
      <w:r w:rsidR="009E0275">
        <w:rPr>
          <w:rStyle w:val="CommentReference"/>
        </w:rPr>
        <w:commentReference w:id="28"/>
      </w:r>
    </w:p>
    <w:p w14:paraId="67EB9265" w14:textId="762C0A8F" w:rsidR="00086219" w:rsidRDefault="00701ADC">
      <w:pPr>
        <w:pStyle w:val="BodyText"/>
      </w:pPr>
      <w:r>
        <w:lastRenderedPageBreak/>
        <w:t>Hypothesised temporal associations between study variables are shown in the directed acyclic graph (</w:t>
      </w:r>
      <w:ins w:id="29" w:author="Tsakos, Georgios" w:date="2021-07-26T17:13:00Z">
        <w:r w:rsidR="0043283D">
          <w:t>F</w:t>
        </w:r>
      </w:ins>
      <w:del w:id="30" w:author="Tsakos, Georgios" w:date="2021-07-26T17:13:00Z">
        <w:r w:rsidDel="0043283D">
          <w:delText>f</w:delText>
        </w:r>
      </w:del>
      <w:r>
        <w:t>igure 2). A descriptive analysis was performed to identify the characteristics of the participants stratified by exposure levels (number of teeth categories). Then, we used doubly-robust targeted maximum likelihood estimation (TMLE) (Schuler and Rose 2016) to estimate the counterfactual prevalence of social participation under hypothetical intervention policies related to number of teeth. Specifically, hypothetical intervention policies included were;</w:t>
      </w:r>
    </w:p>
    <w:p w14:paraId="535C1B6F" w14:textId="42016BB2" w:rsidR="00086219" w:rsidRDefault="00701ADC">
      <w:pPr>
        <w:pStyle w:val="Compact"/>
        <w:numPr>
          <w:ilvl w:val="0"/>
          <w:numId w:val="14"/>
        </w:numPr>
      </w:pPr>
      <w:commentRangeStart w:id="31"/>
      <w:r>
        <w:t>“</w:t>
      </w:r>
      <w:proofErr w:type="gramStart"/>
      <w:r>
        <w:t>all</w:t>
      </w:r>
      <w:proofErr w:type="gramEnd"/>
      <w:r>
        <w:t xml:space="preserve"> </w:t>
      </w:r>
      <w:del w:id="32" w:author="Tsakos, Georgios" w:date="2021-07-26T17:14:00Z">
        <w:r w:rsidDel="009B62B3">
          <w:delText xml:space="preserve">the </w:delText>
        </w:r>
      </w:del>
      <w:r>
        <w:t xml:space="preserve">participants </w:t>
      </w:r>
      <w:del w:id="33" w:author="Tsakos, Georgios" w:date="2021-07-26T17:14:00Z">
        <w:r w:rsidDel="009B62B3">
          <w:delText xml:space="preserve">get </w:delText>
        </w:r>
      </w:del>
      <w:ins w:id="34" w:author="Tsakos, Georgios" w:date="2021-07-26T17:14:00Z">
        <w:r w:rsidR="009B62B3">
          <w:t>have</w:t>
        </w:r>
        <w:r w:rsidR="009B62B3">
          <w:t xml:space="preserve"> </w:t>
        </w:r>
      </w:ins>
      <w:r>
        <w:t xml:space="preserve">≥20 teeth </w:t>
      </w:r>
      <w:del w:id="35" w:author="Tsakos, Georgios" w:date="2021-07-26T17:14:00Z">
        <w:r w:rsidDel="009B62B3">
          <w:delText>at the baseline</w:delText>
        </w:r>
      </w:del>
      <w:ins w:id="36" w:author="Tsakos, Georgios" w:date="2021-07-26T17:14:00Z">
        <w:r w:rsidR="009B62B3">
          <w:t>in 2010 (baseline)</w:t>
        </w:r>
      </w:ins>
      <w:r>
        <w:t xml:space="preserve"> and in 2013,”</w:t>
      </w:r>
    </w:p>
    <w:p w14:paraId="0F955D00" w14:textId="30DD6AC8" w:rsidR="00086219" w:rsidRDefault="00701ADC">
      <w:pPr>
        <w:pStyle w:val="Compact"/>
        <w:numPr>
          <w:ilvl w:val="0"/>
          <w:numId w:val="14"/>
        </w:numPr>
      </w:pPr>
      <w:r>
        <w:t>“</w:t>
      </w:r>
      <w:proofErr w:type="gramStart"/>
      <w:r>
        <w:t>all</w:t>
      </w:r>
      <w:proofErr w:type="gramEnd"/>
      <w:r>
        <w:t xml:space="preserve"> </w:t>
      </w:r>
      <w:del w:id="37" w:author="Tsakos, Georgios" w:date="2021-07-26T17:14:00Z">
        <w:r w:rsidDel="009B62B3">
          <w:delText xml:space="preserve">the </w:delText>
        </w:r>
      </w:del>
      <w:r>
        <w:t xml:space="preserve">participants </w:t>
      </w:r>
      <w:del w:id="38" w:author="Tsakos, Georgios" w:date="2021-07-26T17:14:00Z">
        <w:r w:rsidDel="009B62B3">
          <w:delText xml:space="preserve">get </w:delText>
        </w:r>
      </w:del>
      <w:ins w:id="39" w:author="Tsakos, Georgios" w:date="2021-07-26T17:14:00Z">
        <w:r w:rsidR="009B62B3">
          <w:t>have</w:t>
        </w:r>
        <w:r w:rsidR="009B62B3">
          <w:t xml:space="preserve"> </w:t>
        </w:r>
      </w:ins>
      <w:r>
        <w:t xml:space="preserve">10-19 teeth </w:t>
      </w:r>
      <w:del w:id="40" w:author="Tsakos, Georgios" w:date="2021-07-26T17:14:00Z">
        <w:r w:rsidDel="009B62B3">
          <w:delText>at the baseline</w:delText>
        </w:r>
      </w:del>
      <w:ins w:id="41" w:author="Tsakos, Georgios" w:date="2021-07-26T17:14:00Z">
        <w:r w:rsidR="009B62B3">
          <w:t>in 2010</w:t>
        </w:r>
      </w:ins>
      <w:r>
        <w:t xml:space="preserve"> and in 2013,”</w:t>
      </w:r>
    </w:p>
    <w:p w14:paraId="701D7D26" w14:textId="03CBA631" w:rsidR="00086219" w:rsidRDefault="00701ADC">
      <w:pPr>
        <w:pStyle w:val="Compact"/>
        <w:numPr>
          <w:ilvl w:val="0"/>
          <w:numId w:val="14"/>
        </w:numPr>
      </w:pPr>
      <w:r>
        <w:t>“</w:t>
      </w:r>
      <w:proofErr w:type="gramStart"/>
      <w:r>
        <w:t>all</w:t>
      </w:r>
      <w:proofErr w:type="gramEnd"/>
      <w:r>
        <w:t xml:space="preserve"> </w:t>
      </w:r>
      <w:del w:id="42" w:author="Tsakos, Georgios" w:date="2021-07-26T17:14:00Z">
        <w:r w:rsidDel="009B62B3">
          <w:delText xml:space="preserve">the </w:delText>
        </w:r>
      </w:del>
      <w:r>
        <w:t xml:space="preserve">participants </w:t>
      </w:r>
      <w:del w:id="43" w:author="Tsakos, Georgios" w:date="2021-07-26T17:15:00Z">
        <w:r w:rsidDel="009B62B3">
          <w:delText xml:space="preserve">get </w:delText>
        </w:r>
      </w:del>
      <w:ins w:id="44" w:author="Tsakos, Georgios" w:date="2021-07-26T17:15:00Z">
        <w:r w:rsidR="009B62B3">
          <w:t>have</w:t>
        </w:r>
        <w:r w:rsidR="009B62B3">
          <w:t xml:space="preserve"> </w:t>
        </w:r>
      </w:ins>
      <w:r>
        <w:t xml:space="preserve">1-10 teeth </w:t>
      </w:r>
      <w:del w:id="45" w:author="Tsakos, Georgios" w:date="2021-07-26T17:14:00Z">
        <w:r w:rsidDel="009B62B3">
          <w:delText>at the baseline</w:delText>
        </w:r>
      </w:del>
      <w:ins w:id="46" w:author="Tsakos, Georgios" w:date="2021-07-26T17:14:00Z">
        <w:r w:rsidR="009B62B3">
          <w:t>in 2010</w:t>
        </w:r>
      </w:ins>
      <w:r>
        <w:t xml:space="preserve"> and in 2013,”</w:t>
      </w:r>
    </w:p>
    <w:p w14:paraId="365704D4" w14:textId="51FD93EA" w:rsidR="00086219" w:rsidRDefault="00701ADC">
      <w:pPr>
        <w:pStyle w:val="Compact"/>
        <w:numPr>
          <w:ilvl w:val="0"/>
          <w:numId w:val="14"/>
        </w:numPr>
      </w:pPr>
      <w:r>
        <w:t>“</w:t>
      </w:r>
      <w:proofErr w:type="gramStart"/>
      <w:r>
        <w:t>all</w:t>
      </w:r>
      <w:proofErr w:type="gramEnd"/>
      <w:r>
        <w:t xml:space="preserve"> </w:t>
      </w:r>
      <w:del w:id="47" w:author="Tsakos, Georgios" w:date="2021-07-26T17:15:00Z">
        <w:r w:rsidDel="005A4D92">
          <w:delText xml:space="preserve">the </w:delText>
        </w:r>
      </w:del>
      <w:r>
        <w:t xml:space="preserve">participants </w:t>
      </w:r>
      <w:del w:id="48" w:author="Tsakos, Georgios" w:date="2021-07-26T17:15:00Z">
        <w:r w:rsidDel="005A4D92">
          <w:delText xml:space="preserve">become </w:delText>
        </w:r>
      </w:del>
      <w:ins w:id="49" w:author="Tsakos, Georgios" w:date="2021-07-26T17:15:00Z">
        <w:r w:rsidR="005A4D92">
          <w:t>are</w:t>
        </w:r>
        <w:r w:rsidR="005A4D92">
          <w:t xml:space="preserve"> </w:t>
        </w:r>
      </w:ins>
      <w:del w:id="50" w:author="Tsakos, Georgios" w:date="2021-07-26T17:15:00Z">
        <w:r w:rsidDel="005A4D92">
          <w:delText xml:space="preserve">edentulous </w:delText>
        </w:r>
      </w:del>
      <w:ins w:id="51" w:author="Tsakos, Georgios" w:date="2021-07-26T17:15:00Z">
        <w:r w:rsidR="005A4D92">
          <w:t>edent</w:t>
        </w:r>
        <w:r w:rsidR="005A4D92">
          <w:t>ate</w:t>
        </w:r>
        <w:r w:rsidR="005A4D92">
          <w:t xml:space="preserve"> </w:t>
        </w:r>
      </w:ins>
      <w:del w:id="52" w:author="Tsakos, Georgios" w:date="2021-07-26T17:15:00Z">
        <w:r w:rsidDel="005A4D92">
          <w:delText>at the baseline</w:delText>
        </w:r>
      </w:del>
      <w:ins w:id="53" w:author="Tsakos, Georgios" w:date="2021-07-26T17:15:00Z">
        <w:r w:rsidR="005A4D92">
          <w:t>in 2010</w:t>
        </w:r>
      </w:ins>
      <w:r>
        <w:t xml:space="preserve"> and in 2013,”</w:t>
      </w:r>
    </w:p>
    <w:p w14:paraId="436113C1" w14:textId="1E236165" w:rsidR="00086219" w:rsidRDefault="00701ADC">
      <w:pPr>
        <w:pStyle w:val="Compact"/>
        <w:numPr>
          <w:ilvl w:val="0"/>
          <w:numId w:val="14"/>
        </w:numPr>
      </w:pPr>
      <w:r>
        <w:t xml:space="preserve">“participants deteriorate </w:t>
      </w:r>
      <w:ins w:id="54" w:author="Tsakos, Georgios" w:date="2021-07-26T17:15:00Z">
        <w:r w:rsidR="005A4D92">
          <w:t xml:space="preserve">by </w:t>
        </w:r>
      </w:ins>
      <w:r>
        <w:t xml:space="preserve">one </w:t>
      </w:r>
      <w:ins w:id="55" w:author="Tsakos, Georgios" w:date="2021-07-26T17:15:00Z">
        <w:r w:rsidR="005A4D92">
          <w:t xml:space="preserve">category </w:t>
        </w:r>
        <w:r w:rsidR="005A4D92">
          <w:t xml:space="preserve">in terms of </w:t>
        </w:r>
      </w:ins>
      <w:r>
        <w:t xml:space="preserve">number of teeth </w:t>
      </w:r>
      <w:del w:id="56" w:author="Tsakos, Georgios" w:date="2021-07-26T17:15:00Z">
        <w:r w:rsidDel="005A4D92">
          <w:delText>category in</w:delText>
        </w:r>
      </w:del>
      <w:ins w:id="57" w:author="Tsakos, Georgios" w:date="2021-07-26T17:15:00Z">
        <w:r w:rsidR="005A4D92">
          <w:t>between</w:t>
        </w:r>
      </w:ins>
      <w:r>
        <w:t xml:space="preserve"> 2010 and </w:t>
      </w:r>
      <w:del w:id="58" w:author="Tsakos, Georgios" w:date="2021-07-26T17:15:00Z">
        <w:r w:rsidDel="005A4D92">
          <w:delText xml:space="preserve">in </w:delText>
        </w:r>
      </w:del>
      <w:r>
        <w:t xml:space="preserve">2013 (see </w:t>
      </w:r>
      <w:del w:id="59" w:author="Tsakos, Georgios" w:date="2021-07-26T17:16:00Z">
        <w:r w:rsidDel="005A4D92">
          <w:delText xml:space="preserve">figure </w:delText>
        </w:r>
      </w:del>
      <w:ins w:id="60" w:author="Tsakos, Georgios" w:date="2021-07-26T17:16:00Z">
        <w:r w:rsidR="005A4D92">
          <w:t>F</w:t>
        </w:r>
        <w:r w:rsidR="005A4D92">
          <w:t xml:space="preserve">igure </w:t>
        </w:r>
      </w:ins>
      <w:proofErr w:type="gramStart"/>
      <w:r>
        <w:t>3 )</w:t>
      </w:r>
      <w:proofErr w:type="gramEnd"/>
      <w:r>
        <w:t>”</w:t>
      </w:r>
    </w:p>
    <w:p w14:paraId="7E3FABAD" w14:textId="15AB8589" w:rsidR="00086219" w:rsidRDefault="00701ADC">
      <w:pPr>
        <w:pStyle w:val="Compact"/>
        <w:numPr>
          <w:ilvl w:val="0"/>
          <w:numId w:val="14"/>
        </w:numPr>
      </w:pPr>
      <w:r>
        <w:t xml:space="preserve">“participants deteriorate </w:t>
      </w:r>
      <w:ins w:id="61" w:author="Tsakos, Georgios" w:date="2021-07-26T17:16:00Z">
        <w:r w:rsidR="005A4D92">
          <w:t xml:space="preserve">by </w:t>
        </w:r>
      </w:ins>
      <w:r>
        <w:t xml:space="preserve">two </w:t>
      </w:r>
      <w:ins w:id="62" w:author="Tsakos, Georgios" w:date="2021-07-26T17:16:00Z">
        <w:r w:rsidR="005A4D92">
          <w:t xml:space="preserve">categories in terms of </w:t>
        </w:r>
      </w:ins>
      <w:r>
        <w:t xml:space="preserve">number of teeth </w:t>
      </w:r>
      <w:del w:id="63" w:author="Tsakos, Georgios" w:date="2021-07-26T17:16:00Z">
        <w:r w:rsidDel="005A4D92">
          <w:delText xml:space="preserve">categories </w:delText>
        </w:r>
        <w:r w:rsidDel="005C3FF5">
          <w:delText>in</w:delText>
        </w:r>
      </w:del>
      <w:ins w:id="64" w:author="Tsakos, Georgios" w:date="2021-07-26T17:16:00Z">
        <w:r w:rsidR="005C3FF5">
          <w:t>between</w:t>
        </w:r>
      </w:ins>
      <w:r>
        <w:t xml:space="preserve"> 2010 and </w:t>
      </w:r>
      <w:del w:id="65" w:author="Tsakos, Georgios" w:date="2021-07-26T17:16:00Z">
        <w:r w:rsidDel="005C3FF5">
          <w:delText xml:space="preserve">in </w:delText>
        </w:r>
      </w:del>
      <w:r>
        <w:t xml:space="preserve">2013 (see </w:t>
      </w:r>
      <w:ins w:id="66" w:author="Tsakos, Georgios" w:date="2021-07-26T17:16:00Z">
        <w:r w:rsidR="005C3FF5">
          <w:t>F</w:t>
        </w:r>
      </w:ins>
      <w:del w:id="67" w:author="Tsakos, Georgios" w:date="2021-07-26T17:16:00Z">
        <w:r w:rsidDel="005C3FF5">
          <w:delText>f</w:delText>
        </w:r>
      </w:del>
      <w:r>
        <w:t xml:space="preserve">igure </w:t>
      </w:r>
      <w:proofErr w:type="gramStart"/>
      <w:r>
        <w:t>3 )</w:t>
      </w:r>
      <w:proofErr w:type="gramEnd"/>
      <w:r>
        <w:t>”</w:t>
      </w:r>
    </w:p>
    <w:p w14:paraId="6BAA0082" w14:textId="78082F15" w:rsidR="00086219" w:rsidRDefault="00701ADC">
      <w:pPr>
        <w:pStyle w:val="Compact"/>
        <w:numPr>
          <w:ilvl w:val="0"/>
          <w:numId w:val="14"/>
        </w:numPr>
      </w:pPr>
      <w:r>
        <w:t>“</w:t>
      </w:r>
      <w:proofErr w:type="gramStart"/>
      <w:r>
        <w:t>no</w:t>
      </w:r>
      <w:proofErr w:type="gramEnd"/>
      <w:r>
        <w:t xml:space="preserve"> intervention” (estimation with originally observed data </w:t>
      </w:r>
      <w:del w:id="68" w:author="Tsakos, Georgios" w:date="2021-07-26T17:17:00Z">
        <w:r w:rsidDel="00DA2145">
          <w:delText>at the baseline</w:delText>
        </w:r>
      </w:del>
      <w:ins w:id="69" w:author="Tsakos, Georgios" w:date="2021-07-26T17:17:00Z">
        <w:r w:rsidR="00DA2145">
          <w:t>in 2010</w:t>
        </w:r>
      </w:ins>
      <w:r>
        <w:t xml:space="preserve"> and in 2013).</w:t>
      </w:r>
      <w:commentRangeEnd w:id="31"/>
      <w:r w:rsidR="00587BF9">
        <w:rPr>
          <w:rStyle w:val="CommentReference"/>
        </w:rPr>
        <w:commentReference w:id="31"/>
      </w:r>
    </w:p>
    <w:p w14:paraId="73E27462" w14:textId="1B389F25" w:rsidR="00086219" w:rsidRDefault="00701ADC">
      <w:pPr>
        <w:pStyle w:val="FirstParagraph"/>
      </w:pPr>
      <w:r>
        <w:t xml:space="preserve">Finally, we used counterfactual estimates related to the aforementioned different scenarios to calculate the additive treatment effects (ATEs) and the odds ratios (ORs) </w:t>
      </w:r>
      <w:ins w:id="70" w:author="Tsakos, Georgios" w:date="2021-07-26T17:18:00Z">
        <w:r w:rsidR="00F77571">
          <w:t>and their 95% confidence intervals (CIs)</w:t>
        </w:r>
      </w:ins>
      <w:ins w:id="71" w:author="Tsakos, Georgios" w:date="2021-07-26T17:19:00Z">
        <w:r w:rsidR="00467C4D">
          <w:t xml:space="preserve"> </w:t>
        </w:r>
      </w:ins>
      <w:del w:id="72" w:author="Tsakos, Georgios" w:date="2021-07-26T17:18:00Z">
        <w:r w:rsidDel="00676C98">
          <w:delText xml:space="preserve">of </w:delText>
        </w:r>
      </w:del>
      <w:ins w:id="73" w:author="Tsakos, Georgios" w:date="2021-07-26T17:18:00Z">
        <w:r w:rsidR="00676C98">
          <w:t>for</w:t>
        </w:r>
        <w:r w:rsidR="00676C98">
          <w:t xml:space="preserve"> </w:t>
        </w:r>
      </w:ins>
      <w:r>
        <w:t xml:space="preserve">social participation related to </w:t>
      </w:r>
      <w:ins w:id="74" w:author="Tsakos, Georgios" w:date="2021-07-26T17:18:00Z">
        <w:r w:rsidR="00F77571">
          <w:t xml:space="preserve">the </w:t>
        </w:r>
      </w:ins>
      <w:r>
        <w:t>different interventions</w:t>
      </w:r>
      <w:ins w:id="75" w:author="Tsakos, Georgios" w:date="2021-07-26T17:19:00Z">
        <w:r w:rsidR="00467C4D">
          <w:t xml:space="preserve"> through the f</w:t>
        </w:r>
      </w:ins>
      <w:del w:id="76" w:author="Tsakos, Georgios" w:date="2021-07-26T17:19:00Z">
        <w:r w:rsidDel="00467C4D">
          <w:delText>. F</w:delText>
        </w:r>
      </w:del>
      <w:r>
        <w:t xml:space="preserve">ollowing </w:t>
      </w:r>
      <w:proofErr w:type="spellStart"/>
      <w:r>
        <w:t>comparison</w:t>
      </w:r>
      <w:ins w:id="77" w:author="Tsakos, Georgios" w:date="2021-07-26T17:19:00Z">
        <w:r w:rsidR="00467C4D">
          <w:t>s:</w:t>
        </w:r>
      </w:ins>
      <w:del w:id="78" w:author="Tsakos, Georgios" w:date="2021-07-26T17:19:00Z">
        <w:r w:rsidDel="00467C4D">
          <w:delText xml:space="preserve"> were considered to obtain ATEs and ORs</w:delText>
        </w:r>
      </w:del>
      <w:del w:id="79" w:author="Tsakos, Georgios" w:date="2021-07-26T17:18:00Z">
        <w:r w:rsidDel="00F77571">
          <w:delText xml:space="preserve"> and their 95% confidence intervals (CIs)</w:delText>
        </w:r>
      </w:del>
      <w:del w:id="80" w:author="Tsakos, Georgios" w:date="2021-07-26T17:19:00Z">
        <w:r w:rsidDel="00467C4D">
          <w:delText>.</w:delText>
        </w:r>
      </w:del>
    </w:p>
    <w:p w14:paraId="5197C8DD" w14:textId="77777777" w:rsidR="00086219" w:rsidRDefault="00701ADC">
      <w:pPr>
        <w:pStyle w:val="Compact"/>
        <w:numPr>
          <w:ilvl w:val="0"/>
          <w:numId w:val="15"/>
        </w:numPr>
      </w:pPr>
      <w:commentRangeStart w:id="81"/>
      <w:r>
        <w:t>“</w:t>
      </w:r>
      <w:commentRangeEnd w:id="81"/>
      <w:r w:rsidR="00B72F44">
        <w:rPr>
          <w:rStyle w:val="CommentReference"/>
        </w:rPr>
        <w:commentReference w:id="81"/>
      </w:r>
      <w:r>
        <w:t>Having</w:t>
      </w:r>
      <w:proofErr w:type="spellEnd"/>
      <w:r>
        <w:t xml:space="preserve"> ≥20 teeth </w:t>
      </w:r>
      <w:proofErr w:type="gramStart"/>
      <w:r>
        <w:t>at</w:t>
      </w:r>
      <w:proofErr w:type="gramEnd"/>
      <w:r>
        <w:t xml:space="preserve"> 2010 and 2013” vs “having 10-19 teeth at 2010 and 2013,”</w:t>
      </w:r>
    </w:p>
    <w:p w14:paraId="4701AA77" w14:textId="77777777" w:rsidR="00086219" w:rsidRDefault="00701ADC">
      <w:pPr>
        <w:pStyle w:val="Compact"/>
        <w:numPr>
          <w:ilvl w:val="0"/>
          <w:numId w:val="15"/>
        </w:numPr>
      </w:pPr>
      <w:r>
        <w:t>“Having ≥20 teeth at 2010 and 2013” vs “having 1-9 teeth at 2010 and 2013,”</w:t>
      </w:r>
    </w:p>
    <w:p w14:paraId="25F56B74" w14:textId="77777777" w:rsidR="00086219" w:rsidRDefault="00701ADC">
      <w:pPr>
        <w:pStyle w:val="Compact"/>
        <w:numPr>
          <w:ilvl w:val="0"/>
          <w:numId w:val="15"/>
        </w:numPr>
      </w:pPr>
      <w:r>
        <w:t>“Having ≥20 teeth at 2010 and 2013” vs “being edentulous at 2010 and 2013,”</w:t>
      </w:r>
    </w:p>
    <w:p w14:paraId="5327FAE9" w14:textId="77777777" w:rsidR="00086219" w:rsidRDefault="00701ADC">
      <w:pPr>
        <w:pStyle w:val="Compact"/>
        <w:numPr>
          <w:ilvl w:val="0"/>
          <w:numId w:val="15"/>
        </w:numPr>
      </w:pPr>
      <w:r>
        <w:lastRenderedPageBreak/>
        <w:t>“Having 10-19 teeth at 2010 and 2013” vs “having 1-9 teeth at 2010 and 2013,”</w:t>
      </w:r>
    </w:p>
    <w:p w14:paraId="3FD19835" w14:textId="77777777" w:rsidR="00086219" w:rsidRDefault="00701ADC">
      <w:pPr>
        <w:pStyle w:val="Compact"/>
        <w:numPr>
          <w:ilvl w:val="0"/>
          <w:numId w:val="15"/>
        </w:numPr>
      </w:pPr>
      <w:r>
        <w:t>“Having 10-19 teeth at 2010 and 2013” vs “being edentulous s at 2010 and 2013,”</w:t>
      </w:r>
    </w:p>
    <w:p w14:paraId="66C901BE" w14:textId="77777777" w:rsidR="00086219" w:rsidRDefault="00701ADC">
      <w:pPr>
        <w:pStyle w:val="Compact"/>
        <w:numPr>
          <w:ilvl w:val="0"/>
          <w:numId w:val="15"/>
        </w:numPr>
      </w:pPr>
      <w:r>
        <w:t xml:space="preserve">“no </w:t>
      </w:r>
      <w:commentRangeStart w:id="82"/>
      <w:r>
        <w:t>intervention” vs “deteriorate by one number of teeth category at 2010 and 2013,”</w:t>
      </w:r>
    </w:p>
    <w:p w14:paraId="4854C3B8" w14:textId="77777777" w:rsidR="00086219" w:rsidRDefault="00701ADC">
      <w:pPr>
        <w:pStyle w:val="Compact"/>
        <w:numPr>
          <w:ilvl w:val="0"/>
          <w:numId w:val="15"/>
        </w:numPr>
      </w:pPr>
      <w:r>
        <w:t>“</w:t>
      </w:r>
      <w:proofErr w:type="gramStart"/>
      <w:r>
        <w:t>no</w:t>
      </w:r>
      <w:proofErr w:type="gramEnd"/>
      <w:r>
        <w:t xml:space="preserve"> intervention” vs “deteriorate by two number of teeth categories at 2010 and 2013,”</w:t>
      </w:r>
      <w:commentRangeEnd w:id="82"/>
      <w:r w:rsidR="00712751">
        <w:rPr>
          <w:rStyle w:val="CommentReference"/>
        </w:rPr>
        <w:commentReference w:id="82"/>
      </w:r>
    </w:p>
    <w:p w14:paraId="76E540AF" w14:textId="77777777" w:rsidR="00086219" w:rsidRDefault="00701ADC">
      <w:pPr>
        <w:pStyle w:val="Compact"/>
        <w:numPr>
          <w:ilvl w:val="0"/>
          <w:numId w:val="15"/>
        </w:numPr>
      </w:pPr>
      <w:commentRangeStart w:id="83"/>
      <w:r>
        <w:t>“no intervention” vs “having ≥20 teeth at 2010 and 2013,” and</w:t>
      </w:r>
    </w:p>
    <w:p w14:paraId="53EF676B" w14:textId="77777777" w:rsidR="00086219" w:rsidRDefault="00701ADC">
      <w:pPr>
        <w:pStyle w:val="Compact"/>
        <w:numPr>
          <w:ilvl w:val="0"/>
          <w:numId w:val="15"/>
        </w:numPr>
      </w:pPr>
      <w:r>
        <w:t>“</w:t>
      </w:r>
      <w:proofErr w:type="gramStart"/>
      <w:r>
        <w:t>no</w:t>
      </w:r>
      <w:proofErr w:type="gramEnd"/>
      <w:r>
        <w:t xml:space="preserve"> intervention” vs “being edentulous at 2010 and 2013.”</w:t>
      </w:r>
      <w:commentRangeEnd w:id="83"/>
      <w:r w:rsidR="00735F96">
        <w:rPr>
          <w:rStyle w:val="CommentReference"/>
        </w:rPr>
        <w:commentReference w:id="83"/>
      </w:r>
    </w:p>
    <w:p w14:paraId="225F58CD" w14:textId="60C3E8EC" w:rsidR="00086219" w:rsidRDefault="00701ADC">
      <w:pPr>
        <w:pStyle w:val="FirstParagraph"/>
      </w:pPr>
      <w:commentRangeStart w:id="84"/>
      <w:r>
        <w:t xml:space="preserve">Implemented </w:t>
      </w:r>
      <w:commentRangeEnd w:id="84"/>
      <w:r w:rsidR="006E0479">
        <w:rPr>
          <w:rStyle w:val="CommentReference"/>
        </w:rPr>
        <w:commentReference w:id="84"/>
      </w:r>
      <w:r>
        <w:t xml:space="preserve">interventions and their comparisons are graphically illustrated in the </w:t>
      </w:r>
      <w:del w:id="85" w:author="Tsakos, Georgios" w:date="2021-07-26T17:27:00Z">
        <w:r w:rsidDel="00985269">
          <w:delText xml:space="preserve">figure </w:delText>
        </w:r>
      </w:del>
      <w:ins w:id="86" w:author="Tsakos, Georgios" w:date="2021-07-26T17:27:00Z">
        <w:r w:rsidR="00985269">
          <w:t>F</w:t>
        </w:r>
        <w:r w:rsidR="00985269">
          <w:t xml:space="preserve">igure </w:t>
        </w:r>
      </w:ins>
      <w:r>
        <w:t xml:space="preserve">3. All the estimates were controlled for time-variant and time-invariant covariates, and the social participation </w:t>
      </w:r>
      <w:del w:id="87" w:author="Tsakos, Georgios" w:date="2021-07-26T17:27:00Z">
        <w:r w:rsidDel="00985269">
          <w:delText xml:space="preserve">in </w:delText>
        </w:r>
      </w:del>
      <w:ins w:id="88" w:author="Tsakos, Georgios" w:date="2021-07-26T17:27:00Z">
        <w:r w:rsidR="00985269">
          <w:t>at</w:t>
        </w:r>
        <w:r w:rsidR="00985269">
          <w:t xml:space="preserve"> </w:t>
        </w:r>
      </w:ins>
      <w:r>
        <w:t>baseline and 2013 (</w:t>
      </w:r>
      <w:del w:id="89" w:author="Tsakos, Georgios" w:date="2021-07-26T17:27:00Z">
        <w:r w:rsidDel="00985269">
          <w:delText xml:space="preserve">figure </w:delText>
        </w:r>
      </w:del>
      <w:ins w:id="90" w:author="Tsakos, Georgios" w:date="2021-07-26T17:27:00Z">
        <w:r w:rsidR="00985269">
          <w:t>F</w:t>
        </w:r>
        <w:r w:rsidR="00985269">
          <w:t xml:space="preserve">igure </w:t>
        </w:r>
      </w:ins>
      <w:r>
        <w:t>2).</w:t>
      </w:r>
    </w:p>
    <w:p w14:paraId="3EDE7DA6" w14:textId="77777777" w:rsidR="00086219" w:rsidRDefault="00701ADC">
      <w:pPr>
        <w:pStyle w:val="BodyText"/>
      </w:pPr>
      <w:r>
        <w:t>Figure 3: Illustration of implemented hypothetical interventions</w:t>
      </w:r>
    </w:p>
    <w:p w14:paraId="78872696" w14:textId="77777777" w:rsidR="00086219" w:rsidRDefault="00701ADC">
      <w:pPr>
        <w:pStyle w:val="BodyText"/>
      </w:pPr>
      <w:r>
        <w:rPr>
          <w:noProof/>
        </w:rPr>
        <w:drawing>
          <wp:inline distT="0" distB="0" distL="0" distR="0" wp14:anchorId="755B9134" wp14:editId="54DE6A3B">
            <wp:extent cx="5943600" cy="33432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intervention-01.png"/>
                    <pic:cNvPicPr>
                      <a:picLocks noChangeAspect="1" noChangeArrowheads="1"/>
                    </pic:cNvPicPr>
                  </pic:nvPicPr>
                  <pic:blipFill>
                    <a:blip r:embed="rId13"/>
                    <a:stretch>
                      <a:fillRect/>
                    </a:stretch>
                  </pic:blipFill>
                  <pic:spPr bwMode="auto">
                    <a:xfrm>
                      <a:off x="0" y="0"/>
                      <a:ext cx="5943600" cy="3343275"/>
                    </a:xfrm>
                    <a:prstGeom prst="rect">
                      <a:avLst/>
                    </a:prstGeom>
                    <a:noFill/>
                    <a:ln w="9525">
                      <a:noFill/>
                      <a:headEnd/>
                      <a:tailEnd/>
                    </a:ln>
                  </pic:spPr>
                </pic:pic>
              </a:graphicData>
            </a:graphic>
          </wp:inline>
        </w:drawing>
      </w:r>
    </w:p>
    <w:p w14:paraId="73E04E29" w14:textId="77777777" w:rsidR="00086219" w:rsidRDefault="00701ADC">
      <w:pPr>
        <w:pStyle w:val="BodyText"/>
      </w:pPr>
      <w:r>
        <w:t xml:space="preserve">The TMLE estimator enabled unbiased estimation of the counterfactual outcomes and their contrasts (Van Der Laan and Rubin 2006; Schuler and Rose 2016) . This was achieved by </w:t>
      </w:r>
      <w:r>
        <w:lastRenderedPageBreak/>
        <w:t>estimating the probability of the exposure conditional on covariates (exposure model), and the conditional probability of outcome given exposure and covariates (outcome model). Unbiased estimations are obtained if, either the exposure model or the outcome model was consistently estimated (doubly-robust) (Laan and Gruber 2012). To increase the likelihood of correct model specification, the use of machine learning algorithms are typically recommended (Rose and Rizopoulos 2019; Schomaker et al. 2019). Therefore, we used SuperLearner, an ensemble method that uses weighted combinations of multiple machine learning algorithms to ensure robust specifications of exposure and outcome models (Laan et al. 2007). Generalized linear models, extreme gradient boosting models, and neural net were used as candidate algorithms within the SuperLearner (Venables and Ripley 2002; Chen and Guestrin 2016). We applied chained equations multiple imputation for the missing data in covariates generating five imputed datasets. The main analysis was performed using each imputed dataset and Rubin’s rules were used to combine the results (Rubin 2004).</w:t>
      </w:r>
    </w:p>
    <w:p w14:paraId="7F237CE4" w14:textId="3F71CFBA" w:rsidR="00086219" w:rsidRDefault="00701ADC">
      <w:pPr>
        <w:pStyle w:val="BodyText"/>
      </w:pPr>
      <w:r>
        <w:t xml:space="preserve">TMLE method was implemented using </w:t>
      </w:r>
      <w:r>
        <w:rPr>
          <w:rStyle w:val="VerbatimChar"/>
        </w:rPr>
        <w:t>tmtp</w:t>
      </w:r>
      <w:r>
        <w:t xml:space="preserve"> and </w:t>
      </w:r>
      <w:r>
        <w:rPr>
          <w:rStyle w:val="VerbatimChar"/>
        </w:rPr>
        <w:t>SuperLearner</w:t>
      </w:r>
      <w:r>
        <w:t xml:space="preserve"> R packages (Williams and Díaz 2020). For multiple imputation </w:t>
      </w:r>
      <w:r>
        <w:rPr>
          <w:rStyle w:val="VerbatimChar"/>
        </w:rPr>
        <w:t>mice</w:t>
      </w:r>
      <w:r>
        <w:t xml:space="preserve"> R package was used. Reproducible codes to generate main result are provide in </w:t>
      </w:r>
      <w:del w:id="91" w:author="Tsakos, Georgios" w:date="2021-07-26T17:37:00Z">
        <w:r w:rsidDel="006936F7">
          <w:delText xml:space="preserve">appendix </w:delText>
        </w:r>
      </w:del>
      <w:ins w:id="92" w:author="Tsakos, Georgios" w:date="2021-07-26T17:37:00Z">
        <w:r w:rsidR="006936F7">
          <w:t>A</w:t>
        </w:r>
        <w:r w:rsidR="006936F7">
          <w:t xml:space="preserve">ppendix </w:t>
        </w:r>
      </w:ins>
      <w:r>
        <w:t xml:space="preserve">xx. Sensitivity analyses were conducted to assess the robustness of our main analysis. </w:t>
      </w:r>
      <w:commentRangeStart w:id="93"/>
      <w:r>
        <w:t xml:space="preserve">First, a complete case analysis was conducted without multiple imputation to assess the validity of the imputation procedure (an analysis of distribution of missing data is reported in </w:t>
      </w:r>
      <w:del w:id="94" w:author="Tsakos, Georgios" w:date="2021-07-26T17:37:00Z">
        <w:r w:rsidDel="00C35456">
          <w:delText xml:space="preserve">appendix </w:delText>
        </w:r>
      </w:del>
      <w:ins w:id="95" w:author="Tsakos, Georgios" w:date="2021-07-26T17:37:00Z">
        <w:r w:rsidR="00C35456">
          <w:t>A</w:t>
        </w:r>
        <w:r w:rsidR="00C35456">
          <w:t xml:space="preserve">ppendix </w:t>
        </w:r>
      </w:ins>
      <w:r>
        <w:t xml:space="preserve">xx). </w:t>
      </w:r>
      <w:commentRangeEnd w:id="93"/>
      <w:r w:rsidR="00C35456">
        <w:rPr>
          <w:rStyle w:val="CommentReference"/>
        </w:rPr>
        <w:commentReference w:id="93"/>
      </w:r>
      <w:commentRangeStart w:id="96"/>
      <w:r>
        <w:t>Second, we conducted the analysis without SuperLearner, only using generalised linear models to specify models</w:t>
      </w:r>
      <w:commentRangeEnd w:id="96"/>
      <w:r w:rsidR="00C35456">
        <w:rPr>
          <w:rStyle w:val="CommentReference"/>
        </w:rPr>
        <w:commentReference w:id="96"/>
      </w:r>
      <w:r>
        <w:t xml:space="preserve">. </w:t>
      </w:r>
      <w:r>
        <w:rPr>
          <w:rStyle w:val="VerbatimChar"/>
        </w:rPr>
        <w:t>R</w:t>
      </w:r>
      <w:r>
        <w:t xml:space="preserve"> codes used for all the analyses can be found in </w:t>
      </w:r>
      <w:hyperlink r:id="rId14">
        <w:r>
          <w:rPr>
            <w:rStyle w:val="Hyperlink"/>
          </w:rPr>
          <w:t>&lt;https://github.com/upulcooray/socialParticipation&gt;</w:t>
        </w:r>
      </w:hyperlink>
      <w:r>
        <w:t xml:space="preserve">. </w:t>
      </w:r>
      <w:commentRangeStart w:id="97"/>
      <w:r>
        <w:t xml:space="preserve">All analyses </w:t>
      </w:r>
      <w:commentRangeEnd w:id="97"/>
      <w:r w:rsidR="00BC39B9">
        <w:rPr>
          <w:rStyle w:val="CommentReference"/>
        </w:rPr>
        <w:commentReference w:id="97"/>
      </w:r>
      <w:r>
        <w:t xml:space="preserve">were conducted in R studio using </w:t>
      </w:r>
      <w:r>
        <w:rPr>
          <w:rStyle w:val="VerbatimChar"/>
        </w:rPr>
        <w:t>R version 4.0.5</w:t>
      </w:r>
      <w:r>
        <w:t xml:space="preserve"> for Windows x64.</w:t>
      </w:r>
    </w:p>
    <w:p w14:paraId="0F7B3CBA" w14:textId="77777777" w:rsidR="00086219" w:rsidRDefault="00701ADC">
      <w:pPr>
        <w:pStyle w:val="Heading3"/>
      </w:pPr>
      <w:bookmarkStart w:id="98" w:name="results"/>
      <w:bookmarkEnd w:id="27"/>
      <w:r>
        <w:lastRenderedPageBreak/>
        <w:t>Results</w:t>
      </w:r>
    </w:p>
    <w:p w14:paraId="05D575D4" w14:textId="56578468" w:rsidR="00086219" w:rsidRDefault="00701ADC">
      <w:pPr>
        <w:pStyle w:val="FirstParagraph"/>
      </w:pPr>
      <w:r>
        <w:t xml:space="preserve">Baseline characteristics of the sample stratified by the outcome variable are presented in </w:t>
      </w:r>
      <w:del w:id="99" w:author="Tsakos, Georgios" w:date="2021-07-26T18:18:00Z">
        <w:r w:rsidDel="00B639CA">
          <w:delText xml:space="preserve">the </w:delText>
        </w:r>
      </w:del>
      <w:r>
        <w:t>Table 1. In the 2016 follow-up</w:t>
      </w:r>
      <w:ins w:id="100" w:author="Aida Jun" w:date="2021-06-25T10:20:00Z">
        <w:r w:rsidR="00036997">
          <w:t>,</w:t>
        </w:r>
      </w:ins>
      <w:r>
        <w:t xml:space="preserve"> </w:t>
      </w:r>
      <w:commentRangeStart w:id="101"/>
      <w:r>
        <w:t xml:space="preserve">11,762 people </w:t>
      </w:r>
      <w:commentRangeEnd w:id="101"/>
      <w:r w:rsidR="00B8507F">
        <w:rPr>
          <w:rStyle w:val="CommentReference"/>
        </w:rPr>
        <w:commentReference w:id="101"/>
      </w:r>
      <w:r>
        <w:t xml:space="preserve">reported </w:t>
      </w:r>
      <w:ins w:id="102" w:author="Tsakos, Georgios" w:date="2021-07-26T18:19:00Z">
        <w:r w:rsidR="0083576E">
          <w:t xml:space="preserve">social </w:t>
        </w:r>
      </w:ins>
      <w:del w:id="103" w:author="Tsakos, Georgios" w:date="2021-07-26T18:18:00Z">
        <w:r w:rsidDel="0083576E">
          <w:delText xml:space="preserve">a frequency of </w:delText>
        </w:r>
      </w:del>
      <w:ins w:id="104" w:author="Tsakos, Georgios" w:date="2021-07-26T18:19:00Z">
        <w:r w:rsidR="0083576E">
          <w:t xml:space="preserve">participation </w:t>
        </w:r>
      </w:ins>
      <w:r>
        <w:t>at least once a month</w:t>
      </w:r>
      <w:del w:id="105" w:author="Tsakos, Georgios" w:date="2021-07-26T18:19:00Z">
        <w:r w:rsidDel="004A4F1D">
          <w:delText xml:space="preserve"> </w:delText>
        </w:r>
        <w:r w:rsidDel="0083576E">
          <w:delText>social participation</w:delText>
        </w:r>
      </w:del>
      <w:del w:id="106" w:author="Aida Jun" w:date="2021-06-25T10:20:00Z">
        <w:r w:rsidDel="00036997">
          <w:delText xml:space="preserve"> frequency</w:delText>
        </w:r>
      </w:del>
      <w:r>
        <w:t xml:space="preserve">. </w:t>
      </w:r>
      <w:del w:id="107" w:author="Tsakos, Georgios" w:date="2021-07-26T18:21:00Z">
        <w:r w:rsidDel="00946059">
          <w:delText xml:space="preserve">Baseline characteristics associated with social non-participation </w:delText>
        </w:r>
      </w:del>
      <w:del w:id="108" w:author="Tsakos, Georgios" w:date="2021-07-26T18:20:00Z">
        <w:r w:rsidDel="00946059">
          <w:delText xml:space="preserve">in 2016 </w:delText>
        </w:r>
      </w:del>
      <w:del w:id="109" w:author="Tsakos, Georgios" w:date="2021-07-26T18:21:00Z">
        <w:r w:rsidDel="00946059">
          <w:delText xml:space="preserve">were </w:delText>
        </w:r>
      </w:del>
      <w:del w:id="110" w:author="Tsakos, Georgios" w:date="2021-07-26T18:19:00Z">
        <w:r w:rsidDel="004A4F1D">
          <w:delText xml:space="preserve">older </w:delText>
        </w:r>
      </w:del>
      <w:ins w:id="111" w:author="Tsakos, Georgios" w:date="2021-07-26T18:19:00Z">
        <w:r w:rsidR="004A4F1D">
          <w:t>O</w:t>
        </w:r>
        <w:r w:rsidR="004A4F1D">
          <w:t xml:space="preserve">lder </w:t>
        </w:r>
      </w:ins>
      <w:r>
        <w:t xml:space="preserve">age, male sex, lower income, lower IADL score, </w:t>
      </w:r>
      <w:ins w:id="112" w:author="Tsakos, Georgios" w:date="2021-07-26T18:19:00Z">
        <w:r w:rsidR="004A4F1D">
          <w:t xml:space="preserve">being </w:t>
        </w:r>
      </w:ins>
      <w:r>
        <w:t xml:space="preserve">edentulous or </w:t>
      </w:r>
      <w:ins w:id="113" w:author="Tsakos, Georgios" w:date="2021-07-26T18:20:00Z">
        <w:r w:rsidR="004A4F1D">
          <w:t xml:space="preserve">having </w:t>
        </w:r>
      </w:ins>
      <w:r>
        <w:t>low</w:t>
      </w:r>
      <w:ins w:id="114" w:author="Tsakos, Georgios" w:date="2021-07-26T18:20:00Z">
        <w:r w:rsidR="00F0306A">
          <w:t>er</w:t>
        </w:r>
      </w:ins>
      <w:r>
        <w:t xml:space="preserve"> number of teeth, and lower frequency of social participation at </w:t>
      </w:r>
      <w:del w:id="115" w:author="Tsakos, Georgios" w:date="2021-07-26T18:20:00Z">
        <w:r w:rsidDel="00F0306A">
          <w:delText xml:space="preserve">the </w:delText>
        </w:r>
      </w:del>
      <w:r>
        <w:t>baseline</w:t>
      </w:r>
      <w:ins w:id="116" w:author="Tsakos, Georgios" w:date="2021-07-26T18:20:00Z">
        <w:r w:rsidR="00F0306A">
          <w:t xml:space="preserve"> </w:t>
        </w:r>
        <w:proofErr w:type="gramStart"/>
        <w:r w:rsidR="00F0306A">
          <w:t>were</w:t>
        </w:r>
        <w:proofErr w:type="gramEnd"/>
        <w:r w:rsidR="00F0306A">
          <w:t xml:space="preserve"> all associated with non-participation in social </w:t>
        </w:r>
      </w:ins>
      <w:ins w:id="117" w:author="Tsakos, Georgios" w:date="2021-07-26T18:21:00Z">
        <w:r w:rsidR="00D149B0">
          <w:t>activities</w:t>
        </w:r>
      </w:ins>
      <w:ins w:id="118" w:author="Tsakos, Georgios" w:date="2021-07-26T18:20:00Z">
        <w:r w:rsidR="00946059">
          <w:t xml:space="preserve"> </w:t>
        </w:r>
        <w:r w:rsidR="00946059">
          <w:t>in 2016</w:t>
        </w:r>
      </w:ins>
      <w:r>
        <w:t>.</w:t>
      </w:r>
    </w:p>
    <w:p w14:paraId="6915F9B7" w14:textId="77777777" w:rsidR="00086219" w:rsidRDefault="00701ADC">
      <w:pPr>
        <w:pStyle w:val="BodyText"/>
      </w:pPr>
      <w:r>
        <w:t>Table 1: Baseline characteristics of the study population stratified by sex</w:t>
      </w:r>
    </w:p>
    <w:tbl>
      <w:tblPr>
        <w:tblW w:w="0" w:type="auto"/>
        <w:jc w:val="center"/>
        <w:tblLook w:val="0420" w:firstRow="1" w:lastRow="0" w:firstColumn="0" w:lastColumn="0" w:noHBand="0" w:noVBand="1"/>
      </w:tblPr>
      <w:tblGrid>
        <w:gridCol w:w="3880"/>
        <w:gridCol w:w="2000"/>
        <w:gridCol w:w="1616"/>
      </w:tblGrid>
      <w:tr w:rsidR="00086219" w14:paraId="23447BAC" w14:textId="77777777" w:rsidTr="00C04850">
        <w:trPr>
          <w:cantSplit/>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B19C810" w14:textId="77777777" w:rsidR="00086219" w:rsidRDefault="00701ADC">
            <w:pPr>
              <w:spacing w:before="40" w:after="40" w:line="240" w:lineRule="auto"/>
              <w:ind w:left="100" w:right="100"/>
            </w:pPr>
            <w:r>
              <w:rPr>
                <w:rFonts w:eastAsia="Arial" w:hAnsi="Arial" w:cs="Arial"/>
                <w:color w:val="000000"/>
                <w:sz w:val="22"/>
                <w:szCs w:val="22"/>
              </w:rPr>
              <w:t xml:space="preserve"> </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71CB479" w14:textId="77777777" w:rsidR="00086219" w:rsidRDefault="00701ADC">
            <w:pPr>
              <w:spacing w:before="40" w:after="40" w:line="240" w:lineRule="auto"/>
              <w:ind w:left="100" w:right="100"/>
              <w:jc w:val="center"/>
            </w:pPr>
            <w:r>
              <w:rPr>
                <w:rFonts w:eastAsia="Arial" w:hAnsi="Arial" w:cs="Arial"/>
                <w:color w:val="000000"/>
                <w:sz w:val="22"/>
                <w:szCs w:val="22"/>
              </w:rPr>
              <w:t>Social-participation in 2016 (outcome)</w:t>
            </w:r>
          </w:p>
        </w:tc>
      </w:tr>
      <w:tr w:rsidR="00086219" w14:paraId="1236DDB8" w14:textId="77777777" w:rsidTr="00C04850">
        <w:trPr>
          <w:cantSplit/>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54936C0" w14:textId="2EF17819" w:rsidR="00086219" w:rsidRDefault="00701ADC">
            <w:pPr>
              <w:spacing w:before="40" w:after="40" w:line="240" w:lineRule="auto"/>
              <w:ind w:left="100" w:right="100"/>
            </w:pPr>
            <w:r>
              <w:rPr>
                <w:rFonts w:eastAsia="Arial" w:hAnsi="Arial" w:cs="Arial"/>
                <w:color w:val="000000"/>
                <w:sz w:val="22"/>
                <w:szCs w:val="22"/>
              </w:rPr>
              <w:t>Characteristic</w:t>
            </w:r>
            <w:ins w:id="119" w:author="Aida Jun" w:date="2021-06-25T10:27:00Z">
              <w:r w:rsidR="004128F8" w:rsidRPr="004128F8">
                <w:rPr>
                  <w:rFonts w:eastAsia="Arial" w:hAnsi="Arial" w:cs="Arial"/>
                  <w:color w:val="000000"/>
                  <w:sz w:val="22"/>
                  <w:szCs w:val="22"/>
                  <w:vertAlign w:val="superscript"/>
                  <w:rPrChange w:id="120" w:author="Aida Jun" w:date="2021-06-25T10:27:00Z">
                    <w:rPr>
                      <w:rFonts w:eastAsia="Arial" w:hAnsi="Arial" w:cs="Arial"/>
                      <w:color w:val="000000"/>
                      <w:sz w:val="22"/>
                      <w:szCs w:val="22"/>
                    </w:rPr>
                  </w:rPrChange>
                </w:rPr>
                <w:t>1</w:t>
              </w:r>
            </w:ins>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4C61F3E" w14:textId="619EF002" w:rsidR="00086219" w:rsidRDefault="00701ADC">
            <w:pPr>
              <w:spacing w:before="40" w:after="40" w:line="240" w:lineRule="auto"/>
              <w:ind w:left="100" w:right="100"/>
              <w:jc w:val="center"/>
            </w:pPr>
            <w:del w:id="121" w:author="Tsakos, Georgios" w:date="2021-07-26T18:22:00Z">
              <w:r w:rsidDel="009303AA">
                <w:rPr>
                  <w:rFonts w:eastAsia="Arial" w:hAnsi="Arial" w:cs="Arial"/>
                  <w:color w:val="000000"/>
                  <w:sz w:val="22"/>
                  <w:szCs w:val="22"/>
                </w:rPr>
                <w:delText>Non-Participated</w:delText>
              </w:r>
            </w:del>
            <w:ins w:id="122" w:author="Tsakos, Georgios" w:date="2021-07-26T18:22:00Z">
              <w:r w:rsidR="009303AA">
                <w:rPr>
                  <w:rFonts w:eastAsia="Arial" w:hAnsi="Arial" w:cs="Arial"/>
                  <w:color w:val="000000"/>
                  <w:sz w:val="22"/>
                  <w:szCs w:val="22"/>
                </w:rPr>
                <w:t>No</w:t>
              </w:r>
            </w:ins>
            <w:r>
              <w:rPr>
                <w:rFonts w:eastAsia="Arial" w:hAnsi="Arial" w:cs="Arial"/>
                <w:color w:val="000000"/>
                <w:sz w:val="22"/>
                <w:szCs w:val="22"/>
              </w:rPr>
              <w:br/>
              <w:t>N = 10689</w:t>
            </w:r>
            <w:r>
              <w:rPr>
                <w:rFonts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FA96FE8" w14:textId="2E493043" w:rsidR="00086219" w:rsidRDefault="00701ADC">
            <w:pPr>
              <w:spacing w:before="40" w:after="40" w:line="240" w:lineRule="auto"/>
              <w:ind w:left="100" w:right="100"/>
              <w:jc w:val="center"/>
            </w:pPr>
            <w:del w:id="123" w:author="Tsakos, Georgios" w:date="2021-07-26T18:22:00Z">
              <w:r w:rsidDel="009303AA">
                <w:rPr>
                  <w:rFonts w:eastAsia="Arial" w:hAnsi="Arial" w:cs="Arial"/>
                  <w:color w:val="000000"/>
                  <w:sz w:val="22"/>
                  <w:szCs w:val="22"/>
                </w:rPr>
                <w:delText>Participated</w:delText>
              </w:r>
            </w:del>
            <w:ins w:id="124" w:author="Tsakos, Georgios" w:date="2021-07-26T18:22:00Z">
              <w:r w:rsidR="009303AA">
                <w:rPr>
                  <w:rFonts w:eastAsia="Arial" w:hAnsi="Arial" w:cs="Arial"/>
                  <w:color w:val="000000"/>
                  <w:sz w:val="22"/>
                  <w:szCs w:val="22"/>
                </w:rPr>
                <w:t>Yes</w:t>
              </w:r>
            </w:ins>
            <w:r>
              <w:rPr>
                <w:rFonts w:eastAsia="Arial" w:hAnsi="Arial" w:cs="Arial"/>
                <w:color w:val="000000"/>
                <w:sz w:val="22"/>
                <w:szCs w:val="22"/>
              </w:rPr>
              <w:br/>
              <w:t>N = 11762</w:t>
            </w:r>
            <w:r>
              <w:rPr>
                <w:rFonts w:eastAsia="Arial" w:hAnsi="Arial" w:cs="Arial"/>
                <w:color w:val="000000"/>
                <w:sz w:val="22"/>
                <w:szCs w:val="22"/>
                <w:vertAlign w:val="superscript"/>
              </w:rPr>
              <w:t>1</w:t>
            </w:r>
          </w:p>
        </w:tc>
      </w:tr>
      <w:tr w:rsidR="00086219" w14:paraId="00D8BD71" w14:textId="77777777" w:rsidTr="00C04850">
        <w:trPr>
          <w:cantSplit/>
          <w:jc w:val="center"/>
        </w:trPr>
        <w:tc>
          <w:tcPr>
            <w:tcW w:w="0" w:type="auto"/>
            <w:shd w:val="clear" w:color="auto" w:fill="FFFFFF"/>
            <w:tcMar>
              <w:top w:w="0" w:type="dxa"/>
              <w:left w:w="0" w:type="dxa"/>
              <w:bottom w:w="0" w:type="dxa"/>
              <w:right w:w="0" w:type="dxa"/>
            </w:tcMar>
          </w:tcPr>
          <w:p w14:paraId="5DE4856D" w14:textId="77777777" w:rsidR="00086219" w:rsidRDefault="00701ADC">
            <w:pPr>
              <w:spacing w:before="100" w:after="100" w:line="240" w:lineRule="auto"/>
              <w:ind w:left="100" w:right="100"/>
            </w:pPr>
            <w:r>
              <w:rPr>
                <w:rFonts w:eastAsia="Arial" w:hAnsi="Arial" w:cs="Arial"/>
                <w:b/>
                <w:color w:val="000000"/>
                <w:sz w:val="22"/>
                <w:szCs w:val="22"/>
              </w:rPr>
              <w:t>Age (range 65yrs - 99yrs)</w:t>
            </w:r>
          </w:p>
        </w:tc>
        <w:tc>
          <w:tcPr>
            <w:tcW w:w="0" w:type="auto"/>
            <w:shd w:val="clear" w:color="auto" w:fill="FFFFFF"/>
            <w:tcMar>
              <w:top w:w="0" w:type="dxa"/>
              <w:left w:w="0" w:type="dxa"/>
              <w:bottom w:w="0" w:type="dxa"/>
              <w:right w:w="0" w:type="dxa"/>
            </w:tcMar>
            <w:vAlign w:val="center"/>
          </w:tcPr>
          <w:p w14:paraId="22DF9F89" w14:textId="77777777" w:rsidR="00086219" w:rsidRDefault="00701ADC">
            <w:pPr>
              <w:spacing w:before="100" w:after="100" w:line="240" w:lineRule="auto"/>
              <w:ind w:left="100" w:right="100"/>
              <w:jc w:val="center"/>
            </w:pPr>
            <w:r>
              <w:rPr>
                <w:rFonts w:eastAsia="Arial" w:hAnsi="Arial" w:cs="Arial"/>
                <w:color w:val="000000"/>
                <w:sz w:val="22"/>
                <w:szCs w:val="22"/>
              </w:rPr>
              <w:t>72.7 (5.3)</w:t>
            </w:r>
          </w:p>
        </w:tc>
        <w:tc>
          <w:tcPr>
            <w:tcW w:w="0" w:type="auto"/>
            <w:shd w:val="clear" w:color="auto" w:fill="FFFFFF"/>
            <w:tcMar>
              <w:top w:w="0" w:type="dxa"/>
              <w:left w:w="0" w:type="dxa"/>
              <w:bottom w:w="0" w:type="dxa"/>
              <w:right w:w="0" w:type="dxa"/>
            </w:tcMar>
            <w:vAlign w:val="center"/>
          </w:tcPr>
          <w:p w14:paraId="77F804B0" w14:textId="77777777" w:rsidR="00086219" w:rsidRDefault="00701ADC">
            <w:pPr>
              <w:spacing w:before="100" w:after="100" w:line="240" w:lineRule="auto"/>
              <w:ind w:left="100" w:right="100"/>
              <w:jc w:val="center"/>
            </w:pPr>
            <w:r>
              <w:rPr>
                <w:rFonts w:eastAsia="Arial" w:hAnsi="Arial" w:cs="Arial"/>
                <w:color w:val="000000"/>
                <w:sz w:val="22"/>
                <w:szCs w:val="22"/>
              </w:rPr>
              <w:t>71.8 (4.6)</w:t>
            </w:r>
          </w:p>
        </w:tc>
      </w:tr>
      <w:tr w:rsidR="00086219" w14:paraId="2E8E4F6F" w14:textId="77777777" w:rsidTr="00C04850">
        <w:trPr>
          <w:cantSplit/>
          <w:jc w:val="center"/>
        </w:trPr>
        <w:tc>
          <w:tcPr>
            <w:tcW w:w="0" w:type="auto"/>
            <w:shd w:val="clear" w:color="auto" w:fill="FFFFFF"/>
            <w:tcMar>
              <w:top w:w="0" w:type="dxa"/>
              <w:left w:w="0" w:type="dxa"/>
              <w:bottom w:w="0" w:type="dxa"/>
              <w:right w:w="0" w:type="dxa"/>
            </w:tcMar>
          </w:tcPr>
          <w:p w14:paraId="15E841F0" w14:textId="77777777" w:rsidR="00086219" w:rsidRDefault="00701ADC">
            <w:pPr>
              <w:spacing w:before="100" w:after="100" w:line="240" w:lineRule="auto"/>
              <w:ind w:left="100" w:right="100"/>
            </w:pPr>
            <w:r>
              <w:rPr>
                <w:rFonts w:eastAsia="Arial" w:hAnsi="Arial" w:cs="Arial"/>
                <w:b/>
                <w:color w:val="000000"/>
                <w:sz w:val="22"/>
                <w:szCs w:val="22"/>
              </w:rPr>
              <w:t>Annual household income (million yen)</w:t>
            </w:r>
          </w:p>
        </w:tc>
        <w:tc>
          <w:tcPr>
            <w:tcW w:w="0" w:type="auto"/>
            <w:shd w:val="clear" w:color="auto" w:fill="FFFFFF"/>
            <w:tcMar>
              <w:top w:w="0" w:type="dxa"/>
              <w:left w:w="0" w:type="dxa"/>
              <w:bottom w:w="0" w:type="dxa"/>
              <w:right w:w="0" w:type="dxa"/>
            </w:tcMar>
            <w:vAlign w:val="center"/>
          </w:tcPr>
          <w:p w14:paraId="0A365C46" w14:textId="77777777" w:rsidR="00086219" w:rsidRDefault="00701ADC">
            <w:pPr>
              <w:spacing w:before="100" w:after="100" w:line="240" w:lineRule="auto"/>
              <w:ind w:left="100" w:right="100"/>
              <w:jc w:val="center"/>
            </w:pPr>
            <w:r>
              <w:rPr>
                <w:rFonts w:eastAsia="Arial" w:hAnsi="Arial" w:cs="Arial"/>
                <w:color w:val="000000"/>
                <w:sz w:val="22"/>
                <w:szCs w:val="22"/>
              </w:rPr>
              <w:t>2.4 (1.5)</w:t>
            </w:r>
          </w:p>
        </w:tc>
        <w:tc>
          <w:tcPr>
            <w:tcW w:w="0" w:type="auto"/>
            <w:shd w:val="clear" w:color="auto" w:fill="FFFFFF"/>
            <w:tcMar>
              <w:top w:w="0" w:type="dxa"/>
              <w:left w:w="0" w:type="dxa"/>
              <w:bottom w:w="0" w:type="dxa"/>
              <w:right w:w="0" w:type="dxa"/>
            </w:tcMar>
            <w:vAlign w:val="center"/>
          </w:tcPr>
          <w:p w14:paraId="627E9E5D" w14:textId="77777777" w:rsidR="00086219" w:rsidRDefault="00701ADC">
            <w:pPr>
              <w:spacing w:before="100" w:after="100" w:line="240" w:lineRule="auto"/>
              <w:ind w:left="100" w:right="100"/>
              <w:jc w:val="center"/>
            </w:pPr>
            <w:r>
              <w:rPr>
                <w:rFonts w:eastAsia="Arial" w:hAnsi="Arial" w:cs="Arial"/>
                <w:color w:val="000000"/>
                <w:sz w:val="22"/>
                <w:szCs w:val="22"/>
              </w:rPr>
              <w:t>2.6 (1.6)</w:t>
            </w:r>
          </w:p>
        </w:tc>
      </w:tr>
      <w:tr w:rsidR="00086219" w14:paraId="57A1885C" w14:textId="77777777" w:rsidTr="00C04850">
        <w:trPr>
          <w:cantSplit/>
          <w:jc w:val="center"/>
        </w:trPr>
        <w:tc>
          <w:tcPr>
            <w:tcW w:w="0" w:type="auto"/>
            <w:shd w:val="clear" w:color="auto" w:fill="FFFFFF"/>
            <w:tcMar>
              <w:top w:w="0" w:type="dxa"/>
              <w:left w:w="0" w:type="dxa"/>
              <w:bottom w:w="0" w:type="dxa"/>
              <w:right w:w="0" w:type="dxa"/>
            </w:tcMar>
          </w:tcPr>
          <w:p w14:paraId="248A17DD" w14:textId="77777777" w:rsidR="00086219" w:rsidRDefault="00701ADC">
            <w:pPr>
              <w:spacing w:before="100" w:after="100" w:line="240" w:lineRule="auto"/>
              <w:ind w:left="300" w:right="100"/>
            </w:pPr>
            <w:r>
              <w:rPr>
                <w:rFonts w:eastAsia="Arial" w:hAnsi="Arial" w:cs="Arial"/>
                <w:color w:val="000000"/>
                <w:sz w:val="22"/>
                <w:szCs w:val="22"/>
              </w:rPr>
              <w:t>Missing observations (n)</w:t>
            </w:r>
          </w:p>
        </w:tc>
        <w:tc>
          <w:tcPr>
            <w:tcW w:w="0" w:type="auto"/>
            <w:shd w:val="clear" w:color="auto" w:fill="FFFFFF"/>
            <w:tcMar>
              <w:top w:w="0" w:type="dxa"/>
              <w:left w:w="0" w:type="dxa"/>
              <w:bottom w:w="0" w:type="dxa"/>
              <w:right w:w="0" w:type="dxa"/>
            </w:tcMar>
            <w:vAlign w:val="center"/>
          </w:tcPr>
          <w:p w14:paraId="60C23826" w14:textId="77777777" w:rsidR="00086219" w:rsidRDefault="00701ADC">
            <w:pPr>
              <w:spacing w:before="100" w:after="100" w:line="240" w:lineRule="auto"/>
              <w:ind w:left="100" w:right="100"/>
              <w:jc w:val="center"/>
            </w:pPr>
            <w:r>
              <w:rPr>
                <w:rFonts w:eastAsia="Arial" w:hAnsi="Arial" w:cs="Arial"/>
                <w:color w:val="000000"/>
                <w:sz w:val="22"/>
                <w:szCs w:val="22"/>
              </w:rPr>
              <w:t>1,533</w:t>
            </w:r>
          </w:p>
        </w:tc>
        <w:tc>
          <w:tcPr>
            <w:tcW w:w="0" w:type="auto"/>
            <w:shd w:val="clear" w:color="auto" w:fill="FFFFFF"/>
            <w:tcMar>
              <w:top w:w="0" w:type="dxa"/>
              <w:left w:w="0" w:type="dxa"/>
              <w:bottom w:w="0" w:type="dxa"/>
              <w:right w:w="0" w:type="dxa"/>
            </w:tcMar>
            <w:vAlign w:val="center"/>
          </w:tcPr>
          <w:p w14:paraId="15F0F2DB" w14:textId="77777777" w:rsidR="00086219" w:rsidRDefault="00701ADC">
            <w:pPr>
              <w:spacing w:before="100" w:after="100" w:line="240" w:lineRule="auto"/>
              <w:ind w:left="100" w:right="100"/>
              <w:jc w:val="center"/>
            </w:pPr>
            <w:r>
              <w:rPr>
                <w:rFonts w:eastAsia="Arial" w:hAnsi="Arial" w:cs="Arial"/>
                <w:color w:val="000000"/>
                <w:sz w:val="22"/>
                <w:szCs w:val="22"/>
              </w:rPr>
              <w:t>1,319</w:t>
            </w:r>
          </w:p>
        </w:tc>
      </w:tr>
      <w:tr w:rsidR="00086219" w14:paraId="1CCBCEB7" w14:textId="77777777" w:rsidTr="00C04850">
        <w:trPr>
          <w:cantSplit/>
          <w:jc w:val="center"/>
        </w:trPr>
        <w:tc>
          <w:tcPr>
            <w:tcW w:w="0" w:type="auto"/>
            <w:shd w:val="clear" w:color="auto" w:fill="FFFFFF"/>
            <w:tcMar>
              <w:top w:w="0" w:type="dxa"/>
              <w:left w:w="0" w:type="dxa"/>
              <w:bottom w:w="0" w:type="dxa"/>
              <w:right w:w="0" w:type="dxa"/>
            </w:tcMar>
          </w:tcPr>
          <w:p w14:paraId="6AF9123A" w14:textId="77777777" w:rsidR="00086219" w:rsidRDefault="00701ADC">
            <w:pPr>
              <w:spacing w:before="100" w:after="100" w:line="240" w:lineRule="auto"/>
              <w:ind w:left="100" w:right="100"/>
            </w:pPr>
            <w:r>
              <w:rPr>
                <w:rFonts w:eastAsia="Arial" w:hAnsi="Arial" w:cs="Arial"/>
                <w:b/>
                <w:color w:val="000000"/>
                <w:sz w:val="22"/>
                <w:szCs w:val="22"/>
              </w:rPr>
              <w:t>IADL score (range 0-13)</w:t>
            </w:r>
          </w:p>
        </w:tc>
        <w:tc>
          <w:tcPr>
            <w:tcW w:w="0" w:type="auto"/>
            <w:shd w:val="clear" w:color="auto" w:fill="FFFFFF"/>
            <w:tcMar>
              <w:top w:w="0" w:type="dxa"/>
              <w:left w:w="0" w:type="dxa"/>
              <w:bottom w:w="0" w:type="dxa"/>
              <w:right w:w="0" w:type="dxa"/>
            </w:tcMar>
            <w:vAlign w:val="center"/>
          </w:tcPr>
          <w:p w14:paraId="703D2EFB" w14:textId="77777777" w:rsidR="00086219" w:rsidRDefault="00701ADC">
            <w:pPr>
              <w:spacing w:before="100" w:after="100" w:line="240" w:lineRule="auto"/>
              <w:ind w:left="100" w:right="100"/>
              <w:jc w:val="center"/>
            </w:pPr>
            <w:r>
              <w:rPr>
                <w:rFonts w:eastAsia="Arial" w:hAnsi="Arial" w:cs="Arial"/>
                <w:color w:val="000000"/>
                <w:sz w:val="22"/>
                <w:szCs w:val="22"/>
              </w:rPr>
              <w:t>11.6 (1.6)</w:t>
            </w:r>
          </w:p>
        </w:tc>
        <w:tc>
          <w:tcPr>
            <w:tcW w:w="0" w:type="auto"/>
            <w:shd w:val="clear" w:color="auto" w:fill="FFFFFF"/>
            <w:tcMar>
              <w:top w:w="0" w:type="dxa"/>
              <w:left w:w="0" w:type="dxa"/>
              <w:bottom w:w="0" w:type="dxa"/>
              <w:right w:w="0" w:type="dxa"/>
            </w:tcMar>
            <w:vAlign w:val="center"/>
          </w:tcPr>
          <w:p w14:paraId="76405362" w14:textId="77777777" w:rsidR="00086219" w:rsidRDefault="00701ADC">
            <w:pPr>
              <w:spacing w:before="100" w:after="100" w:line="240" w:lineRule="auto"/>
              <w:ind w:left="100" w:right="100"/>
              <w:jc w:val="center"/>
            </w:pPr>
            <w:r>
              <w:rPr>
                <w:rFonts w:eastAsia="Arial" w:hAnsi="Arial" w:cs="Arial"/>
                <w:color w:val="000000"/>
                <w:sz w:val="22"/>
                <w:szCs w:val="22"/>
              </w:rPr>
              <w:t>12.3 (1.2)</w:t>
            </w:r>
          </w:p>
        </w:tc>
      </w:tr>
      <w:tr w:rsidR="00086219" w14:paraId="6E5D033A" w14:textId="77777777" w:rsidTr="00C04850">
        <w:trPr>
          <w:cantSplit/>
          <w:jc w:val="center"/>
        </w:trPr>
        <w:tc>
          <w:tcPr>
            <w:tcW w:w="0" w:type="auto"/>
            <w:shd w:val="clear" w:color="auto" w:fill="FFFFFF"/>
            <w:tcMar>
              <w:top w:w="0" w:type="dxa"/>
              <w:left w:w="0" w:type="dxa"/>
              <w:bottom w:w="0" w:type="dxa"/>
              <w:right w:w="0" w:type="dxa"/>
            </w:tcMar>
          </w:tcPr>
          <w:p w14:paraId="51C5FC8D" w14:textId="77777777" w:rsidR="00086219" w:rsidRDefault="00701ADC">
            <w:pPr>
              <w:spacing w:before="100" w:after="100" w:line="240" w:lineRule="auto"/>
              <w:ind w:left="300" w:right="100"/>
            </w:pPr>
            <w:r>
              <w:rPr>
                <w:rFonts w:eastAsia="Arial" w:hAnsi="Arial" w:cs="Arial"/>
                <w:color w:val="000000"/>
                <w:sz w:val="22"/>
                <w:szCs w:val="22"/>
              </w:rPr>
              <w:t>Missing observations (n)</w:t>
            </w:r>
          </w:p>
        </w:tc>
        <w:tc>
          <w:tcPr>
            <w:tcW w:w="0" w:type="auto"/>
            <w:shd w:val="clear" w:color="auto" w:fill="FFFFFF"/>
            <w:tcMar>
              <w:top w:w="0" w:type="dxa"/>
              <w:left w:w="0" w:type="dxa"/>
              <w:bottom w:w="0" w:type="dxa"/>
              <w:right w:w="0" w:type="dxa"/>
            </w:tcMar>
            <w:vAlign w:val="center"/>
          </w:tcPr>
          <w:p w14:paraId="33767E4C" w14:textId="77777777" w:rsidR="00086219" w:rsidRDefault="00701ADC">
            <w:pPr>
              <w:spacing w:before="100" w:after="100" w:line="240" w:lineRule="auto"/>
              <w:ind w:left="100" w:right="100"/>
              <w:jc w:val="center"/>
            </w:pPr>
            <w:r>
              <w:rPr>
                <w:rFonts w:eastAsia="Arial" w:hAnsi="Arial" w:cs="Arial"/>
                <w:color w:val="000000"/>
                <w:sz w:val="22"/>
                <w:szCs w:val="22"/>
              </w:rPr>
              <w:t>937</w:t>
            </w:r>
          </w:p>
        </w:tc>
        <w:tc>
          <w:tcPr>
            <w:tcW w:w="0" w:type="auto"/>
            <w:shd w:val="clear" w:color="auto" w:fill="FFFFFF"/>
            <w:tcMar>
              <w:top w:w="0" w:type="dxa"/>
              <w:left w:w="0" w:type="dxa"/>
              <w:bottom w:w="0" w:type="dxa"/>
              <w:right w:w="0" w:type="dxa"/>
            </w:tcMar>
            <w:vAlign w:val="center"/>
          </w:tcPr>
          <w:p w14:paraId="63D7F19D" w14:textId="77777777" w:rsidR="00086219" w:rsidRDefault="00701ADC">
            <w:pPr>
              <w:spacing w:before="100" w:after="100" w:line="240" w:lineRule="auto"/>
              <w:ind w:left="100" w:right="100"/>
              <w:jc w:val="center"/>
            </w:pPr>
            <w:r>
              <w:rPr>
                <w:rFonts w:eastAsia="Arial" w:hAnsi="Arial" w:cs="Arial"/>
                <w:color w:val="000000"/>
                <w:sz w:val="22"/>
                <w:szCs w:val="22"/>
              </w:rPr>
              <w:t>799</w:t>
            </w:r>
          </w:p>
        </w:tc>
      </w:tr>
      <w:tr w:rsidR="00086219" w14:paraId="193DDC18" w14:textId="77777777" w:rsidTr="00C04850">
        <w:trPr>
          <w:cantSplit/>
          <w:jc w:val="center"/>
        </w:trPr>
        <w:tc>
          <w:tcPr>
            <w:tcW w:w="0" w:type="auto"/>
            <w:shd w:val="clear" w:color="auto" w:fill="FFFFFF"/>
            <w:tcMar>
              <w:top w:w="0" w:type="dxa"/>
              <w:left w:w="0" w:type="dxa"/>
              <w:bottom w:w="0" w:type="dxa"/>
              <w:right w:w="0" w:type="dxa"/>
            </w:tcMar>
          </w:tcPr>
          <w:p w14:paraId="0151B731" w14:textId="77777777" w:rsidR="00086219" w:rsidRDefault="00701ADC">
            <w:pPr>
              <w:spacing w:before="100" w:after="100" w:line="240" w:lineRule="auto"/>
              <w:ind w:left="100" w:right="100"/>
            </w:pPr>
            <w:r>
              <w:rPr>
                <w:rFonts w:eastAsia="Arial" w:hAnsi="Arial" w:cs="Arial"/>
                <w:b/>
                <w:color w:val="000000"/>
                <w:sz w:val="22"/>
                <w:szCs w:val="22"/>
              </w:rPr>
              <w:t>Sex</w:t>
            </w:r>
          </w:p>
        </w:tc>
        <w:tc>
          <w:tcPr>
            <w:tcW w:w="0" w:type="auto"/>
            <w:shd w:val="clear" w:color="auto" w:fill="FFFFFF"/>
            <w:tcMar>
              <w:top w:w="0" w:type="dxa"/>
              <w:left w:w="0" w:type="dxa"/>
              <w:bottom w:w="0" w:type="dxa"/>
              <w:right w:w="0" w:type="dxa"/>
            </w:tcMar>
            <w:vAlign w:val="center"/>
          </w:tcPr>
          <w:p w14:paraId="36ED94AA" w14:textId="77777777" w:rsidR="00086219" w:rsidRDefault="00086219">
            <w:pPr>
              <w:spacing w:before="100" w:after="100" w:line="240" w:lineRule="auto"/>
              <w:ind w:left="100" w:right="100"/>
              <w:jc w:val="center"/>
            </w:pPr>
          </w:p>
        </w:tc>
        <w:tc>
          <w:tcPr>
            <w:tcW w:w="0" w:type="auto"/>
            <w:shd w:val="clear" w:color="auto" w:fill="FFFFFF"/>
            <w:tcMar>
              <w:top w:w="0" w:type="dxa"/>
              <w:left w:w="0" w:type="dxa"/>
              <w:bottom w:w="0" w:type="dxa"/>
              <w:right w:w="0" w:type="dxa"/>
            </w:tcMar>
            <w:vAlign w:val="center"/>
          </w:tcPr>
          <w:p w14:paraId="536D0AA2" w14:textId="77777777" w:rsidR="00086219" w:rsidRDefault="00086219">
            <w:pPr>
              <w:spacing w:before="100" w:after="100" w:line="240" w:lineRule="auto"/>
              <w:ind w:left="100" w:right="100"/>
              <w:jc w:val="center"/>
            </w:pPr>
          </w:p>
        </w:tc>
      </w:tr>
      <w:tr w:rsidR="00086219" w14:paraId="22B2AA5E" w14:textId="77777777" w:rsidTr="00C04850">
        <w:trPr>
          <w:cantSplit/>
          <w:jc w:val="center"/>
        </w:trPr>
        <w:tc>
          <w:tcPr>
            <w:tcW w:w="0" w:type="auto"/>
            <w:shd w:val="clear" w:color="auto" w:fill="FFFFFF"/>
            <w:tcMar>
              <w:top w:w="0" w:type="dxa"/>
              <w:left w:w="0" w:type="dxa"/>
              <w:bottom w:w="0" w:type="dxa"/>
              <w:right w:w="0" w:type="dxa"/>
            </w:tcMar>
          </w:tcPr>
          <w:p w14:paraId="75314621" w14:textId="77777777" w:rsidR="00086219" w:rsidRDefault="00701ADC">
            <w:pPr>
              <w:spacing w:before="100" w:after="100" w:line="240" w:lineRule="auto"/>
              <w:ind w:left="300" w:right="100"/>
            </w:pPr>
            <w:r>
              <w:rPr>
                <w:rFonts w:eastAsia="Arial" w:hAnsi="Arial" w:cs="Arial"/>
                <w:color w:val="000000"/>
                <w:sz w:val="22"/>
                <w:szCs w:val="22"/>
              </w:rPr>
              <w:t>Male</w:t>
            </w:r>
          </w:p>
        </w:tc>
        <w:tc>
          <w:tcPr>
            <w:tcW w:w="0" w:type="auto"/>
            <w:shd w:val="clear" w:color="auto" w:fill="FFFFFF"/>
            <w:tcMar>
              <w:top w:w="0" w:type="dxa"/>
              <w:left w:w="0" w:type="dxa"/>
              <w:bottom w:w="0" w:type="dxa"/>
              <w:right w:w="0" w:type="dxa"/>
            </w:tcMar>
            <w:vAlign w:val="center"/>
          </w:tcPr>
          <w:p w14:paraId="7E5C4FC7" w14:textId="77777777" w:rsidR="00086219" w:rsidRDefault="00701ADC">
            <w:pPr>
              <w:spacing w:before="100" w:after="100" w:line="240" w:lineRule="auto"/>
              <w:ind w:left="100" w:right="100"/>
              <w:jc w:val="center"/>
            </w:pPr>
            <w:r>
              <w:rPr>
                <w:rFonts w:eastAsia="Arial" w:hAnsi="Arial" w:cs="Arial"/>
                <w:color w:val="000000"/>
                <w:sz w:val="22"/>
                <w:szCs w:val="22"/>
              </w:rPr>
              <w:t>5,331 (49.9%)</w:t>
            </w:r>
          </w:p>
        </w:tc>
        <w:tc>
          <w:tcPr>
            <w:tcW w:w="0" w:type="auto"/>
            <w:shd w:val="clear" w:color="auto" w:fill="FFFFFF"/>
            <w:tcMar>
              <w:top w:w="0" w:type="dxa"/>
              <w:left w:w="0" w:type="dxa"/>
              <w:bottom w:w="0" w:type="dxa"/>
              <w:right w:w="0" w:type="dxa"/>
            </w:tcMar>
            <w:vAlign w:val="center"/>
          </w:tcPr>
          <w:p w14:paraId="366D85CC" w14:textId="77777777" w:rsidR="00086219" w:rsidRDefault="00701ADC">
            <w:pPr>
              <w:spacing w:before="100" w:after="100" w:line="240" w:lineRule="auto"/>
              <w:ind w:left="100" w:right="100"/>
              <w:jc w:val="center"/>
            </w:pPr>
            <w:r>
              <w:rPr>
                <w:rFonts w:eastAsia="Arial" w:hAnsi="Arial" w:cs="Arial"/>
                <w:color w:val="000000"/>
                <w:sz w:val="22"/>
                <w:szCs w:val="22"/>
              </w:rPr>
              <w:t>4,868 (41.4%)</w:t>
            </w:r>
          </w:p>
        </w:tc>
      </w:tr>
      <w:tr w:rsidR="00086219" w14:paraId="5255B293" w14:textId="77777777" w:rsidTr="00C04850">
        <w:trPr>
          <w:cantSplit/>
          <w:jc w:val="center"/>
        </w:trPr>
        <w:tc>
          <w:tcPr>
            <w:tcW w:w="0" w:type="auto"/>
            <w:shd w:val="clear" w:color="auto" w:fill="FFFFFF"/>
            <w:tcMar>
              <w:top w:w="0" w:type="dxa"/>
              <w:left w:w="0" w:type="dxa"/>
              <w:bottom w:w="0" w:type="dxa"/>
              <w:right w:w="0" w:type="dxa"/>
            </w:tcMar>
          </w:tcPr>
          <w:p w14:paraId="3B3EA806" w14:textId="77777777" w:rsidR="00086219" w:rsidRDefault="00701ADC">
            <w:pPr>
              <w:spacing w:before="100" w:after="100" w:line="240" w:lineRule="auto"/>
              <w:ind w:left="300" w:right="100"/>
            </w:pPr>
            <w:r>
              <w:rPr>
                <w:rFonts w:eastAsia="Arial" w:hAnsi="Arial" w:cs="Arial"/>
                <w:color w:val="000000"/>
                <w:sz w:val="22"/>
                <w:szCs w:val="22"/>
              </w:rPr>
              <w:t>Female</w:t>
            </w:r>
          </w:p>
        </w:tc>
        <w:tc>
          <w:tcPr>
            <w:tcW w:w="0" w:type="auto"/>
            <w:shd w:val="clear" w:color="auto" w:fill="FFFFFF"/>
            <w:tcMar>
              <w:top w:w="0" w:type="dxa"/>
              <w:left w:w="0" w:type="dxa"/>
              <w:bottom w:w="0" w:type="dxa"/>
              <w:right w:w="0" w:type="dxa"/>
            </w:tcMar>
            <w:vAlign w:val="center"/>
          </w:tcPr>
          <w:p w14:paraId="6DC0B9C8" w14:textId="77777777" w:rsidR="00086219" w:rsidRDefault="00701ADC">
            <w:pPr>
              <w:spacing w:before="100" w:after="100" w:line="240" w:lineRule="auto"/>
              <w:ind w:left="100" w:right="100"/>
              <w:jc w:val="center"/>
            </w:pPr>
            <w:r>
              <w:rPr>
                <w:rFonts w:eastAsia="Arial" w:hAnsi="Arial" w:cs="Arial"/>
                <w:color w:val="000000"/>
                <w:sz w:val="22"/>
                <w:szCs w:val="22"/>
              </w:rPr>
              <w:t>5,358 (50.1%)</w:t>
            </w:r>
          </w:p>
        </w:tc>
        <w:tc>
          <w:tcPr>
            <w:tcW w:w="0" w:type="auto"/>
            <w:shd w:val="clear" w:color="auto" w:fill="FFFFFF"/>
            <w:tcMar>
              <w:top w:w="0" w:type="dxa"/>
              <w:left w:w="0" w:type="dxa"/>
              <w:bottom w:w="0" w:type="dxa"/>
              <w:right w:w="0" w:type="dxa"/>
            </w:tcMar>
            <w:vAlign w:val="center"/>
          </w:tcPr>
          <w:p w14:paraId="15A41210" w14:textId="77777777" w:rsidR="00086219" w:rsidRDefault="00701ADC">
            <w:pPr>
              <w:spacing w:before="100" w:after="100" w:line="240" w:lineRule="auto"/>
              <w:ind w:left="100" w:right="100"/>
              <w:jc w:val="center"/>
            </w:pPr>
            <w:r>
              <w:rPr>
                <w:rFonts w:eastAsia="Arial" w:hAnsi="Arial" w:cs="Arial"/>
                <w:color w:val="000000"/>
                <w:sz w:val="22"/>
                <w:szCs w:val="22"/>
              </w:rPr>
              <w:t>6,894 (58.6%)</w:t>
            </w:r>
          </w:p>
        </w:tc>
      </w:tr>
      <w:tr w:rsidR="00086219" w14:paraId="135D0364" w14:textId="77777777" w:rsidTr="00C04850">
        <w:trPr>
          <w:cantSplit/>
          <w:jc w:val="center"/>
        </w:trPr>
        <w:tc>
          <w:tcPr>
            <w:tcW w:w="0" w:type="auto"/>
            <w:shd w:val="clear" w:color="auto" w:fill="FFFFFF"/>
            <w:tcMar>
              <w:top w:w="0" w:type="dxa"/>
              <w:left w:w="0" w:type="dxa"/>
              <w:bottom w:w="0" w:type="dxa"/>
              <w:right w:w="0" w:type="dxa"/>
            </w:tcMar>
          </w:tcPr>
          <w:p w14:paraId="3CB0852C" w14:textId="77777777" w:rsidR="00086219" w:rsidRDefault="00701ADC">
            <w:pPr>
              <w:spacing w:before="100" w:after="100" w:line="240" w:lineRule="auto"/>
              <w:ind w:left="100" w:right="100"/>
            </w:pPr>
            <w:r>
              <w:rPr>
                <w:rFonts w:eastAsia="Arial" w:hAnsi="Arial" w:cs="Arial"/>
                <w:b/>
                <w:color w:val="000000"/>
                <w:sz w:val="22"/>
                <w:szCs w:val="22"/>
              </w:rPr>
              <w:t>Number of teeth (baseline)</w:t>
            </w:r>
          </w:p>
        </w:tc>
        <w:tc>
          <w:tcPr>
            <w:tcW w:w="0" w:type="auto"/>
            <w:shd w:val="clear" w:color="auto" w:fill="FFFFFF"/>
            <w:tcMar>
              <w:top w:w="0" w:type="dxa"/>
              <w:left w:w="0" w:type="dxa"/>
              <w:bottom w:w="0" w:type="dxa"/>
              <w:right w:w="0" w:type="dxa"/>
            </w:tcMar>
            <w:vAlign w:val="center"/>
          </w:tcPr>
          <w:p w14:paraId="5AF1C5AB" w14:textId="77777777" w:rsidR="00086219" w:rsidRDefault="00086219">
            <w:pPr>
              <w:spacing w:before="100" w:after="100" w:line="240" w:lineRule="auto"/>
              <w:ind w:left="100" w:right="100"/>
              <w:jc w:val="center"/>
            </w:pPr>
          </w:p>
        </w:tc>
        <w:tc>
          <w:tcPr>
            <w:tcW w:w="0" w:type="auto"/>
            <w:shd w:val="clear" w:color="auto" w:fill="FFFFFF"/>
            <w:tcMar>
              <w:top w:w="0" w:type="dxa"/>
              <w:left w:w="0" w:type="dxa"/>
              <w:bottom w:w="0" w:type="dxa"/>
              <w:right w:w="0" w:type="dxa"/>
            </w:tcMar>
            <w:vAlign w:val="center"/>
          </w:tcPr>
          <w:p w14:paraId="0839256A" w14:textId="77777777" w:rsidR="00086219" w:rsidRDefault="00086219">
            <w:pPr>
              <w:spacing w:before="100" w:after="100" w:line="240" w:lineRule="auto"/>
              <w:ind w:left="100" w:right="100"/>
              <w:jc w:val="center"/>
            </w:pPr>
          </w:p>
        </w:tc>
      </w:tr>
      <w:tr w:rsidR="00086219" w14:paraId="1C70E498" w14:textId="77777777" w:rsidTr="00C04850">
        <w:trPr>
          <w:cantSplit/>
          <w:jc w:val="center"/>
        </w:trPr>
        <w:tc>
          <w:tcPr>
            <w:tcW w:w="0" w:type="auto"/>
            <w:shd w:val="clear" w:color="auto" w:fill="FFFFFF"/>
            <w:tcMar>
              <w:top w:w="0" w:type="dxa"/>
              <w:left w:w="0" w:type="dxa"/>
              <w:bottom w:w="0" w:type="dxa"/>
              <w:right w:w="0" w:type="dxa"/>
            </w:tcMar>
          </w:tcPr>
          <w:p w14:paraId="7257C96C" w14:textId="77777777" w:rsidR="00086219" w:rsidRDefault="00701ADC">
            <w:pPr>
              <w:spacing w:before="100" w:after="100" w:line="240" w:lineRule="auto"/>
              <w:ind w:left="300" w:right="100"/>
            </w:pPr>
            <w:r>
              <w:rPr>
                <w:rFonts w:eastAsia="Arial" w:hAnsi="Arial" w:cs="Arial"/>
                <w:color w:val="000000"/>
                <w:sz w:val="22"/>
                <w:szCs w:val="22"/>
              </w:rPr>
              <w:t>Edentulous</w:t>
            </w:r>
          </w:p>
        </w:tc>
        <w:tc>
          <w:tcPr>
            <w:tcW w:w="0" w:type="auto"/>
            <w:shd w:val="clear" w:color="auto" w:fill="FFFFFF"/>
            <w:tcMar>
              <w:top w:w="0" w:type="dxa"/>
              <w:left w:w="0" w:type="dxa"/>
              <w:bottom w:w="0" w:type="dxa"/>
              <w:right w:w="0" w:type="dxa"/>
            </w:tcMar>
            <w:vAlign w:val="center"/>
          </w:tcPr>
          <w:p w14:paraId="2CD739FC" w14:textId="77777777" w:rsidR="00086219" w:rsidRDefault="00701ADC">
            <w:pPr>
              <w:spacing w:before="100" w:after="100" w:line="240" w:lineRule="auto"/>
              <w:ind w:left="100" w:right="100"/>
              <w:jc w:val="center"/>
            </w:pPr>
            <w:r>
              <w:rPr>
                <w:rFonts w:eastAsia="Arial" w:hAnsi="Arial" w:cs="Arial"/>
                <w:color w:val="000000"/>
                <w:sz w:val="22"/>
                <w:szCs w:val="22"/>
              </w:rPr>
              <w:t>1,237 (11.6%)</w:t>
            </w:r>
          </w:p>
        </w:tc>
        <w:tc>
          <w:tcPr>
            <w:tcW w:w="0" w:type="auto"/>
            <w:shd w:val="clear" w:color="auto" w:fill="FFFFFF"/>
            <w:tcMar>
              <w:top w:w="0" w:type="dxa"/>
              <w:left w:w="0" w:type="dxa"/>
              <w:bottom w:w="0" w:type="dxa"/>
              <w:right w:w="0" w:type="dxa"/>
            </w:tcMar>
            <w:vAlign w:val="center"/>
          </w:tcPr>
          <w:p w14:paraId="57D834DD" w14:textId="77777777" w:rsidR="00086219" w:rsidRDefault="00701ADC">
            <w:pPr>
              <w:spacing w:before="100" w:after="100" w:line="240" w:lineRule="auto"/>
              <w:ind w:left="100" w:right="100"/>
              <w:jc w:val="center"/>
            </w:pPr>
            <w:r>
              <w:rPr>
                <w:rFonts w:eastAsia="Arial" w:hAnsi="Arial" w:cs="Arial"/>
                <w:color w:val="000000"/>
                <w:sz w:val="22"/>
                <w:szCs w:val="22"/>
              </w:rPr>
              <w:t>829 (7.0%)</w:t>
            </w:r>
          </w:p>
        </w:tc>
      </w:tr>
      <w:tr w:rsidR="00086219" w14:paraId="4207F585" w14:textId="77777777" w:rsidTr="00C04850">
        <w:trPr>
          <w:cantSplit/>
          <w:jc w:val="center"/>
        </w:trPr>
        <w:tc>
          <w:tcPr>
            <w:tcW w:w="0" w:type="auto"/>
            <w:shd w:val="clear" w:color="auto" w:fill="FFFFFF"/>
            <w:tcMar>
              <w:top w:w="0" w:type="dxa"/>
              <w:left w:w="0" w:type="dxa"/>
              <w:bottom w:w="0" w:type="dxa"/>
              <w:right w:w="0" w:type="dxa"/>
            </w:tcMar>
          </w:tcPr>
          <w:p w14:paraId="31FE5AAF" w14:textId="77777777" w:rsidR="00086219" w:rsidRDefault="00701ADC">
            <w:pPr>
              <w:spacing w:before="100" w:after="100" w:line="240" w:lineRule="auto"/>
              <w:ind w:left="300" w:right="100"/>
            </w:pPr>
            <w:r>
              <w:rPr>
                <w:rFonts w:eastAsia="Arial" w:hAnsi="Arial" w:cs="Arial"/>
                <w:color w:val="000000"/>
                <w:sz w:val="22"/>
                <w:szCs w:val="22"/>
              </w:rPr>
              <w:t>1-9 teeth</w:t>
            </w:r>
          </w:p>
        </w:tc>
        <w:tc>
          <w:tcPr>
            <w:tcW w:w="0" w:type="auto"/>
            <w:shd w:val="clear" w:color="auto" w:fill="FFFFFF"/>
            <w:tcMar>
              <w:top w:w="0" w:type="dxa"/>
              <w:left w:w="0" w:type="dxa"/>
              <w:bottom w:w="0" w:type="dxa"/>
              <w:right w:w="0" w:type="dxa"/>
            </w:tcMar>
            <w:vAlign w:val="center"/>
          </w:tcPr>
          <w:p w14:paraId="05E9BFA6" w14:textId="77777777" w:rsidR="00086219" w:rsidRDefault="00701ADC">
            <w:pPr>
              <w:spacing w:before="100" w:after="100" w:line="240" w:lineRule="auto"/>
              <w:ind w:left="100" w:right="100"/>
              <w:jc w:val="center"/>
            </w:pPr>
            <w:r>
              <w:rPr>
                <w:rFonts w:eastAsia="Arial" w:hAnsi="Arial" w:cs="Arial"/>
                <w:color w:val="000000"/>
                <w:sz w:val="22"/>
                <w:szCs w:val="22"/>
              </w:rPr>
              <w:t>2,702 (25.3%)</w:t>
            </w:r>
          </w:p>
        </w:tc>
        <w:tc>
          <w:tcPr>
            <w:tcW w:w="0" w:type="auto"/>
            <w:shd w:val="clear" w:color="auto" w:fill="FFFFFF"/>
            <w:tcMar>
              <w:top w:w="0" w:type="dxa"/>
              <w:left w:w="0" w:type="dxa"/>
              <w:bottom w:w="0" w:type="dxa"/>
              <w:right w:w="0" w:type="dxa"/>
            </w:tcMar>
            <w:vAlign w:val="center"/>
          </w:tcPr>
          <w:p w14:paraId="7369EF23" w14:textId="77777777" w:rsidR="00086219" w:rsidRDefault="00701ADC">
            <w:pPr>
              <w:spacing w:before="100" w:after="100" w:line="240" w:lineRule="auto"/>
              <w:ind w:left="100" w:right="100"/>
              <w:jc w:val="center"/>
            </w:pPr>
            <w:r>
              <w:rPr>
                <w:rFonts w:eastAsia="Arial" w:hAnsi="Arial" w:cs="Arial"/>
                <w:color w:val="000000"/>
                <w:sz w:val="22"/>
                <w:szCs w:val="22"/>
              </w:rPr>
              <w:t>2,360 (20.1%)</w:t>
            </w:r>
          </w:p>
        </w:tc>
      </w:tr>
      <w:tr w:rsidR="00086219" w14:paraId="32E1A3B4" w14:textId="77777777" w:rsidTr="00C04850">
        <w:trPr>
          <w:cantSplit/>
          <w:jc w:val="center"/>
        </w:trPr>
        <w:tc>
          <w:tcPr>
            <w:tcW w:w="0" w:type="auto"/>
            <w:shd w:val="clear" w:color="auto" w:fill="FFFFFF"/>
            <w:tcMar>
              <w:top w:w="0" w:type="dxa"/>
              <w:left w:w="0" w:type="dxa"/>
              <w:bottom w:w="0" w:type="dxa"/>
              <w:right w:w="0" w:type="dxa"/>
            </w:tcMar>
          </w:tcPr>
          <w:p w14:paraId="4662C70F" w14:textId="77777777" w:rsidR="00086219" w:rsidRDefault="00701ADC">
            <w:pPr>
              <w:spacing w:before="100" w:after="100" w:line="240" w:lineRule="auto"/>
              <w:ind w:left="300" w:right="100"/>
            </w:pPr>
            <w:r>
              <w:rPr>
                <w:rFonts w:eastAsia="Arial" w:hAnsi="Arial" w:cs="Arial"/>
                <w:color w:val="000000"/>
                <w:sz w:val="22"/>
                <w:szCs w:val="22"/>
              </w:rPr>
              <w:t>10-19 teeth</w:t>
            </w:r>
          </w:p>
        </w:tc>
        <w:tc>
          <w:tcPr>
            <w:tcW w:w="0" w:type="auto"/>
            <w:shd w:val="clear" w:color="auto" w:fill="FFFFFF"/>
            <w:tcMar>
              <w:top w:w="0" w:type="dxa"/>
              <w:left w:w="0" w:type="dxa"/>
              <w:bottom w:w="0" w:type="dxa"/>
              <w:right w:w="0" w:type="dxa"/>
            </w:tcMar>
            <w:vAlign w:val="center"/>
          </w:tcPr>
          <w:p w14:paraId="567B58D3" w14:textId="77777777" w:rsidR="00086219" w:rsidRDefault="00701ADC">
            <w:pPr>
              <w:spacing w:before="100" w:after="100" w:line="240" w:lineRule="auto"/>
              <w:ind w:left="100" w:right="100"/>
              <w:jc w:val="center"/>
            </w:pPr>
            <w:r>
              <w:rPr>
                <w:rFonts w:eastAsia="Arial" w:hAnsi="Arial" w:cs="Arial"/>
                <w:color w:val="000000"/>
                <w:sz w:val="22"/>
                <w:szCs w:val="22"/>
              </w:rPr>
              <w:t>2,915 (27.3%)</w:t>
            </w:r>
          </w:p>
        </w:tc>
        <w:tc>
          <w:tcPr>
            <w:tcW w:w="0" w:type="auto"/>
            <w:shd w:val="clear" w:color="auto" w:fill="FFFFFF"/>
            <w:tcMar>
              <w:top w:w="0" w:type="dxa"/>
              <w:left w:w="0" w:type="dxa"/>
              <w:bottom w:w="0" w:type="dxa"/>
              <w:right w:w="0" w:type="dxa"/>
            </w:tcMar>
            <w:vAlign w:val="center"/>
          </w:tcPr>
          <w:p w14:paraId="550B7057" w14:textId="77777777" w:rsidR="00086219" w:rsidRDefault="00701ADC">
            <w:pPr>
              <w:spacing w:before="100" w:after="100" w:line="240" w:lineRule="auto"/>
              <w:ind w:left="100" w:right="100"/>
              <w:jc w:val="center"/>
            </w:pPr>
            <w:r>
              <w:rPr>
                <w:rFonts w:eastAsia="Arial" w:hAnsi="Arial" w:cs="Arial"/>
                <w:color w:val="000000"/>
                <w:sz w:val="22"/>
                <w:szCs w:val="22"/>
              </w:rPr>
              <w:t>3,223 (27.4%)</w:t>
            </w:r>
          </w:p>
        </w:tc>
      </w:tr>
      <w:tr w:rsidR="00086219" w14:paraId="62671BD7" w14:textId="77777777" w:rsidTr="00C04850">
        <w:trPr>
          <w:cantSplit/>
          <w:jc w:val="center"/>
        </w:trPr>
        <w:tc>
          <w:tcPr>
            <w:tcW w:w="0" w:type="auto"/>
            <w:shd w:val="clear" w:color="auto" w:fill="FFFFFF"/>
            <w:tcMar>
              <w:top w:w="0" w:type="dxa"/>
              <w:left w:w="0" w:type="dxa"/>
              <w:bottom w:w="0" w:type="dxa"/>
              <w:right w:w="0" w:type="dxa"/>
            </w:tcMar>
          </w:tcPr>
          <w:p w14:paraId="15521206" w14:textId="77777777" w:rsidR="00086219" w:rsidRDefault="00701ADC">
            <w:pPr>
              <w:spacing w:before="100" w:after="100" w:line="240" w:lineRule="auto"/>
              <w:ind w:left="300" w:right="100"/>
            </w:pPr>
            <w:r>
              <w:rPr>
                <w:rFonts w:eastAsia="Arial" w:hAnsi="Arial" w:cs="Arial"/>
                <w:color w:val="000000"/>
                <w:sz w:val="22"/>
                <w:szCs w:val="22"/>
              </w:rPr>
              <w:t>&gt;= 20 teeth</w:t>
            </w:r>
          </w:p>
        </w:tc>
        <w:tc>
          <w:tcPr>
            <w:tcW w:w="0" w:type="auto"/>
            <w:shd w:val="clear" w:color="auto" w:fill="FFFFFF"/>
            <w:tcMar>
              <w:top w:w="0" w:type="dxa"/>
              <w:left w:w="0" w:type="dxa"/>
              <w:bottom w:w="0" w:type="dxa"/>
              <w:right w:w="0" w:type="dxa"/>
            </w:tcMar>
            <w:vAlign w:val="center"/>
          </w:tcPr>
          <w:p w14:paraId="088A3DA9" w14:textId="77777777" w:rsidR="00086219" w:rsidRDefault="00701ADC">
            <w:pPr>
              <w:spacing w:before="100" w:after="100" w:line="240" w:lineRule="auto"/>
              <w:ind w:left="100" w:right="100"/>
              <w:jc w:val="center"/>
            </w:pPr>
            <w:r>
              <w:rPr>
                <w:rFonts w:eastAsia="Arial" w:hAnsi="Arial" w:cs="Arial"/>
                <w:color w:val="000000"/>
                <w:sz w:val="22"/>
                <w:szCs w:val="22"/>
              </w:rPr>
              <w:t>3,835 (35.9%)</w:t>
            </w:r>
          </w:p>
        </w:tc>
        <w:tc>
          <w:tcPr>
            <w:tcW w:w="0" w:type="auto"/>
            <w:shd w:val="clear" w:color="auto" w:fill="FFFFFF"/>
            <w:tcMar>
              <w:top w:w="0" w:type="dxa"/>
              <w:left w:w="0" w:type="dxa"/>
              <w:bottom w:w="0" w:type="dxa"/>
              <w:right w:w="0" w:type="dxa"/>
            </w:tcMar>
            <w:vAlign w:val="center"/>
          </w:tcPr>
          <w:p w14:paraId="3A6C28D4" w14:textId="77777777" w:rsidR="00086219" w:rsidRDefault="00701ADC">
            <w:pPr>
              <w:spacing w:before="100" w:after="100" w:line="240" w:lineRule="auto"/>
              <w:ind w:left="100" w:right="100"/>
              <w:jc w:val="center"/>
            </w:pPr>
            <w:r>
              <w:rPr>
                <w:rFonts w:eastAsia="Arial" w:hAnsi="Arial" w:cs="Arial"/>
                <w:color w:val="000000"/>
                <w:sz w:val="22"/>
                <w:szCs w:val="22"/>
              </w:rPr>
              <w:t>5,350 (45.5%)</w:t>
            </w:r>
          </w:p>
        </w:tc>
      </w:tr>
      <w:tr w:rsidR="00086219" w14:paraId="79B1793F" w14:textId="77777777" w:rsidTr="00C04850">
        <w:trPr>
          <w:cantSplit/>
          <w:jc w:val="center"/>
        </w:trPr>
        <w:tc>
          <w:tcPr>
            <w:tcW w:w="0" w:type="auto"/>
            <w:shd w:val="clear" w:color="auto" w:fill="FFFFFF"/>
            <w:tcMar>
              <w:top w:w="0" w:type="dxa"/>
              <w:left w:w="0" w:type="dxa"/>
              <w:bottom w:w="0" w:type="dxa"/>
              <w:right w:w="0" w:type="dxa"/>
            </w:tcMar>
          </w:tcPr>
          <w:p w14:paraId="28A3E43E" w14:textId="77777777" w:rsidR="00086219" w:rsidRDefault="00701ADC">
            <w:pPr>
              <w:spacing w:before="100" w:after="100" w:line="240" w:lineRule="auto"/>
              <w:ind w:left="100" w:right="100"/>
            </w:pPr>
            <w:r>
              <w:rPr>
                <w:rFonts w:eastAsia="Arial" w:hAnsi="Arial" w:cs="Arial"/>
                <w:b/>
                <w:color w:val="000000"/>
                <w:sz w:val="22"/>
                <w:szCs w:val="22"/>
              </w:rPr>
              <w:t>Social particiapation (baseline)</w:t>
            </w:r>
          </w:p>
        </w:tc>
        <w:tc>
          <w:tcPr>
            <w:tcW w:w="0" w:type="auto"/>
            <w:shd w:val="clear" w:color="auto" w:fill="FFFFFF"/>
            <w:tcMar>
              <w:top w:w="0" w:type="dxa"/>
              <w:left w:w="0" w:type="dxa"/>
              <w:bottom w:w="0" w:type="dxa"/>
              <w:right w:w="0" w:type="dxa"/>
            </w:tcMar>
            <w:vAlign w:val="center"/>
          </w:tcPr>
          <w:p w14:paraId="3277EFE6" w14:textId="77777777" w:rsidR="00086219" w:rsidRDefault="00086219">
            <w:pPr>
              <w:spacing w:before="100" w:after="100" w:line="240" w:lineRule="auto"/>
              <w:ind w:left="100" w:right="100"/>
              <w:jc w:val="center"/>
            </w:pPr>
          </w:p>
        </w:tc>
        <w:tc>
          <w:tcPr>
            <w:tcW w:w="0" w:type="auto"/>
            <w:shd w:val="clear" w:color="auto" w:fill="FFFFFF"/>
            <w:tcMar>
              <w:top w:w="0" w:type="dxa"/>
              <w:left w:w="0" w:type="dxa"/>
              <w:bottom w:w="0" w:type="dxa"/>
              <w:right w:w="0" w:type="dxa"/>
            </w:tcMar>
            <w:vAlign w:val="center"/>
          </w:tcPr>
          <w:p w14:paraId="3E3B0812" w14:textId="77777777" w:rsidR="00086219" w:rsidRDefault="00086219">
            <w:pPr>
              <w:spacing w:before="100" w:after="100" w:line="240" w:lineRule="auto"/>
              <w:ind w:left="100" w:right="100"/>
              <w:jc w:val="center"/>
            </w:pPr>
          </w:p>
        </w:tc>
      </w:tr>
      <w:tr w:rsidR="00086219" w14:paraId="51C471C4" w14:textId="77777777" w:rsidTr="00C04850">
        <w:trPr>
          <w:cantSplit/>
          <w:jc w:val="center"/>
        </w:trPr>
        <w:tc>
          <w:tcPr>
            <w:tcW w:w="0" w:type="auto"/>
            <w:shd w:val="clear" w:color="auto" w:fill="FFFFFF"/>
            <w:tcMar>
              <w:top w:w="0" w:type="dxa"/>
              <w:left w:w="0" w:type="dxa"/>
              <w:bottom w:w="0" w:type="dxa"/>
              <w:right w:w="0" w:type="dxa"/>
            </w:tcMar>
          </w:tcPr>
          <w:p w14:paraId="28855681" w14:textId="77777777" w:rsidR="00086219" w:rsidRDefault="00701ADC">
            <w:pPr>
              <w:spacing w:before="100" w:after="100" w:line="240" w:lineRule="auto"/>
              <w:ind w:left="300" w:right="100"/>
            </w:pPr>
            <w:r>
              <w:rPr>
                <w:rFonts w:eastAsia="Arial" w:hAnsi="Arial" w:cs="Arial"/>
                <w:color w:val="000000"/>
                <w:sz w:val="22"/>
                <w:szCs w:val="22"/>
              </w:rPr>
              <w:t>Everyday</w:t>
            </w:r>
          </w:p>
        </w:tc>
        <w:tc>
          <w:tcPr>
            <w:tcW w:w="0" w:type="auto"/>
            <w:shd w:val="clear" w:color="auto" w:fill="FFFFFF"/>
            <w:tcMar>
              <w:top w:w="0" w:type="dxa"/>
              <w:left w:w="0" w:type="dxa"/>
              <w:bottom w:w="0" w:type="dxa"/>
              <w:right w:w="0" w:type="dxa"/>
            </w:tcMar>
            <w:vAlign w:val="center"/>
          </w:tcPr>
          <w:p w14:paraId="1E546D01" w14:textId="77777777" w:rsidR="00086219" w:rsidRDefault="00701ADC">
            <w:pPr>
              <w:spacing w:before="100" w:after="100" w:line="240" w:lineRule="auto"/>
              <w:ind w:left="100" w:right="100"/>
              <w:jc w:val="center"/>
            </w:pPr>
            <w:r>
              <w:rPr>
                <w:rFonts w:eastAsia="Arial" w:hAnsi="Arial" w:cs="Arial"/>
                <w:color w:val="000000"/>
                <w:sz w:val="22"/>
                <w:szCs w:val="22"/>
              </w:rPr>
              <w:t>141 (1.3%)</w:t>
            </w:r>
          </w:p>
        </w:tc>
        <w:tc>
          <w:tcPr>
            <w:tcW w:w="0" w:type="auto"/>
            <w:shd w:val="clear" w:color="auto" w:fill="FFFFFF"/>
            <w:tcMar>
              <w:top w:w="0" w:type="dxa"/>
              <w:left w:w="0" w:type="dxa"/>
              <w:bottom w:w="0" w:type="dxa"/>
              <w:right w:w="0" w:type="dxa"/>
            </w:tcMar>
            <w:vAlign w:val="center"/>
          </w:tcPr>
          <w:p w14:paraId="27E6868C" w14:textId="77777777" w:rsidR="00086219" w:rsidRDefault="00701ADC">
            <w:pPr>
              <w:spacing w:before="100" w:after="100" w:line="240" w:lineRule="auto"/>
              <w:ind w:left="100" w:right="100"/>
              <w:jc w:val="center"/>
            </w:pPr>
            <w:r>
              <w:rPr>
                <w:rFonts w:eastAsia="Arial" w:hAnsi="Arial" w:cs="Arial"/>
                <w:color w:val="000000"/>
                <w:sz w:val="22"/>
                <w:szCs w:val="22"/>
              </w:rPr>
              <w:t>891 (7.6%)</w:t>
            </w:r>
          </w:p>
        </w:tc>
      </w:tr>
      <w:tr w:rsidR="00086219" w14:paraId="103DC651" w14:textId="77777777" w:rsidTr="00C04850">
        <w:trPr>
          <w:cantSplit/>
          <w:jc w:val="center"/>
        </w:trPr>
        <w:tc>
          <w:tcPr>
            <w:tcW w:w="0" w:type="auto"/>
            <w:shd w:val="clear" w:color="auto" w:fill="FFFFFF"/>
            <w:tcMar>
              <w:top w:w="0" w:type="dxa"/>
              <w:left w:w="0" w:type="dxa"/>
              <w:bottom w:w="0" w:type="dxa"/>
              <w:right w:w="0" w:type="dxa"/>
            </w:tcMar>
          </w:tcPr>
          <w:p w14:paraId="784D3BEC" w14:textId="77777777" w:rsidR="00086219" w:rsidRDefault="00701ADC">
            <w:pPr>
              <w:spacing w:before="100" w:after="100" w:line="240" w:lineRule="auto"/>
              <w:ind w:left="300" w:right="100"/>
            </w:pPr>
            <w:r>
              <w:rPr>
                <w:rFonts w:eastAsia="Arial" w:hAnsi="Arial" w:cs="Arial"/>
                <w:color w:val="000000"/>
                <w:sz w:val="22"/>
                <w:szCs w:val="22"/>
              </w:rPr>
              <w:t>2-3 times a week</w:t>
            </w:r>
          </w:p>
        </w:tc>
        <w:tc>
          <w:tcPr>
            <w:tcW w:w="0" w:type="auto"/>
            <w:shd w:val="clear" w:color="auto" w:fill="FFFFFF"/>
            <w:tcMar>
              <w:top w:w="0" w:type="dxa"/>
              <w:left w:w="0" w:type="dxa"/>
              <w:bottom w:w="0" w:type="dxa"/>
              <w:right w:w="0" w:type="dxa"/>
            </w:tcMar>
            <w:vAlign w:val="center"/>
          </w:tcPr>
          <w:p w14:paraId="4600D720" w14:textId="77777777" w:rsidR="00086219" w:rsidRDefault="00701ADC">
            <w:pPr>
              <w:spacing w:before="100" w:after="100" w:line="240" w:lineRule="auto"/>
              <w:ind w:left="100" w:right="100"/>
              <w:jc w:val="center"/>
            </w:pPr>
            <w:r>
              <w:rPr>
                <w:rFonts w:eastAsia="Arial" w:hAnsi="Arial" w:cs="Arial"/>
                <w:color w:val="000000"/>
                <w:sz w:val="22"/>
                <w:szCs w:val="22"/>
              </w:rPr>
              <w:t>446 (4.2%)</w:t>
            </w:r>
          </w:p>
        </w:tc>
        <w:tc>
          <w:tcPr>
            <w:tcW w:w="0" w:type="auto"/>
            <w:shd w:val="clear" w:color="auto" w:fill="FFFFFF"/>
            <w:tcMar>
              <w:top w:w="0" w:type="dxa"/>
              <w:left w:w="0" w:type="dxa"/>
              <w:bottom w:w="0" w:type="dxa"/>
              <w:right w:w="0" w:type="dxa"/>
            </w:tcMar>
            <w:vAlign w:val="center"/>
          </w:tcPr>
          <w:p w14:paraId="2949D359" w14:textId="77777777" w:rsidR="00086219" w:rsidRDefault="00701ADC">
            <w:pPr>
              <w:spacing w:before="100" w:after="100" w:line="240" w:lineRule="auto"/>
              <w:ind w:left="100" w:right="100"/>
              <w:jc w:val="center"/>
            </w:pPr>
            <w:r>
              <w:rPr>
                <w:rFonts w:eastAsia="Arial" w:hAnsi="Arial" w:cs="Arial"/>
                <w:color w:val="000000"/>
                <w:sz w:val="22"/>
                <w:szCs w:val="22"/>
              </w:rPr>
              <w:t>3,287 (27.9%)</w:t>
            </w:r>
          </w:p>
        </w:tc>
      </w:tr>
      <w:tr w:rsidR="00086219" w14:paraId="0C866399" w14:textId="77777777" w:rsidTr="00C04850">
        <w:trPr>
          <w:cantSplit/>
          <w:jc w:val="center"/>
        </w:trPr>
        <w:tc>
          <w:tcPr>
            <w:tcW w:w="0" w:type="auto"/>
            <w:shd w:val="clear" w:color="auto" w:fill="FFFFFF"/>
            <w:tcMar>
              <w:top w:w="0" w:type="dxa"/>
              <w:left w:w="0" w:type="dxa"/>
              <w:bottom w:w="0" w:type="dxa"/>
              <w:right w:w="0" w:type="dxa"/>
            </w:tcMar>
          </w:tcPr>
          <w:p w14:paraId="2CEDC1C2" w14:textId="77777777" w:rsidR="00086219" w:rsidRDefault="00701ADC">
            <w:pPr>
              <w:spacing w:before="100" w:after="100" w:line="240" w:lineRule="auto"/>
              <w:ind w:left="300" w:right="100"/>
            </w:pPr>
            <w:r>
              <w:rPr>
                <w:rFonts w:eastAsia="Arial" w:hAnsi="Arial" w:cs="Arial"/>
                <w:color w:val="000000"/>
                <w:sz w:val="22"/>
                <w:szCs w:val="22"/>
              </w:rPr>
              <w:lastRenderedPageBreak/>
              <w:t>Once a week</w:t>
            </w:r>
          </w:p>
        </w:tc>
        <w:tc>
          <w:tcPr>
            <w:tcW w:w="0" w:type="auto"/>
            <w:shd w:val="clear" w:color="auto" w:fill="FFFFFF"/>
            <w:tcMar>
              <w:top w:w="0" w:type="dxa"/>
              <w:left w:w="0" w:type="dxa"/>
              <w:bottom w:w="0" w:type="dxa"/>
              <w:right w:w="0" w:type="dxa"/>
            </w:tcMar>
            <w:vAlign w:val="center"/>
          </w:tcPr>
          <w:p w14:paraId="382EE906" w14:textId="77777777" w:rsidR="00086219" w:rsidRDefault="00701ADC">
            <w:pPr>
              <w:spacing w:before="100" w:after="100" w:line="240" w:lineRule="auto"/>
              <w:ind w:left="100" w:right="100"/>
              <w:jc w:val="center"/>
            </w:pPr>
            <w:r>
              <w:rPr>
                <w:rFonts w:eastAsia="Arial" w:hAnsi="Arial" w:cs="Arial"/>
                <w:color w:val="000000"/>
                <w:sz w:val="22"/>
                <w:szCs w:val="22"/>
              </w:rPr>
              <w:t>700 (6.5%)</w:t>
            </w:r>
          </w:p>
        </w:tc>
        <w:tc>
          <w:tcPr>
            <w:tcW w:w="0" w:type="auto"/>
            <w:shd w:val="clear" w:color="auto" w:fill="FFFFFF"/>
            <w:tcMar>
              <w:top w:w="0" w:type="dxa"/>
              <w:left w:w="0" w:type="dxa"/>
              <w:bottom w:w="0" w:type="dxa"/>
              <w:right w:w="0" w:type="dxa"/>
            </w:tcMar>
            <w:vAlign w:val="center"/>
          </w:tcPr>
          <w:p w14:paraId="7AAE51D5" w14:textId="77777777" w:rsidR="00086219" w:rsidRDefault="00701ADC">
            <w:pPr>
              <w:spacing w:before="100" w:after="100" w:line="240" w:lineRule="auto"/>
              <w:ind w:left="100" w:right="100"/>
              <w:jc w:val="center"/>
            </w:pPr>
            <w:r>
              <w:rPr>
                <w:rFonts w:eastAsia="Arial" w:hAnsi="Arial" w:cs="Arial"/>
                <w:color w:val="000000"/>
                <w:sz w:val="22"/>
                <w:szCs w:val="22"/>
              </w:rPr>
              <w:t>2,710 (23.0%)</w:t>
            </w:r>
          </w:p>
        </w:tc>
      </w:tr>
      <w:tr w:rsidR="00086219" w14:paraId="11BADEFE" w14:textId="77777777" w:rsidTr="00C04850">
        <w:trPr>
          <w:cantSplit/>
          <w:jc w:val="center"/>
        </w:trPr>
        <w:tc>
          <w:tcPr>
            <w:tcW w:w="0" w:type="auto"/>
            <w:shd w:val="clear" w:color="auto" w:fill="FFFFFF"/>
            <w:tcMar>
              <w:top w:w="0" w:type="dxa"/>
              <w:left w:w="0" w:type="dxa"/>
              <w:bottom w:w="0" w:type="dxa"/>
              <w:right w:w="0" w:type="dxa"/>
            </w:tcMar>
          </w:tcPr>
          <w:p w14:paraId="1AA7AAF1" w14:textId="77777777" w:rsidR="00086219" w:rsidRDefault="00701ADC">
            <w:pPr>
              <w:spacing w:before="100" w:after="100" w:line="240" w:lineRule="auto"/>
              <w:ind w:left="300" w:right="100"/>
            </w:pPr>
            <w:r>
              <w:rPr>
                <w:rFonts w:eastAsia="Arial" w:hAnsi="Arial" w:cs="Arial"/>
                <w:color w:val="000000"/>
                <w:sz w:val="22"/>
                <w:szCs w:val="22"/>
              </w:rPr>
              <w:t>1-2 times a month</w:t>
            </w:r>
          </w:p>
        </w:tc>
        <w:tc>
          <w:tcPr>
            <w:tcW w:w="0" w:type="auto"/>
            <w:shd w:val="clear" w:color="auto" w:fill="FFFFFF"/>
            <w:tcMar>
              <w:top w:w="0" w:type="dxa"/>
              <w:left w:w="0" w:type="dxa"/>
              <w:bottom w:w="0" w:type="dxa"/>
              <w:right w:w="0" w:type="dxa"/>
            </w:tcMar>
            <w:vAlign w:val="center"/>
          </w:tcPr>
          <w:p w14:paraId="2D55A888" w14:textId="77777777" w:rsidR="00086219" w:rsidRDefault="00701ADC">
            <w:pPr>
              <w:spacing w:before="100" w:after="100" w:line="240" w:lineRule="auto"/>
              <w:ind w:left="100" w:right="100"/>
              <w:jc w:val="center"/>
            </w:pPr>
            <w:r>
              <w:rPr>
                <w:rFonts w:eastAsia="Arial" w:hAnsi="Arial" w:cs="Arial"/>
                <w:color w:val="000000"/>
                <w:sz w:val="22"/>
                <w:szCs w:val="22"/>
              </w:rPr>
              <w:t>1,420 (13.3%)</w:t>
            </w:r>
          </w:p>
        </w:tc>
        <w:tc>
          <w:tcPr>
            <w:tcW w:w="0" w:type="auto"/>
            <w:shd w:val="clear" w:color="auto" w:fill="FFFFFF"/>
            <w:tcMar>
              <w:top w:w="0" w:type="dxa"/>
              <w:left w:w="0" w:type="dxa"/>
              <w:bottom w:w="0" w:type="dxa"/>
              <w:right w:w="0" w:type="dxa"/>
            </w:tcMar>
            <w:vAlign w:val="center"/>
          </w:tcPr>
          <w:p w14:paraId="4A2F4019" w14:textId="77777777" w:rsidR="00086219" w:rsidRDefault="00701ADC">
            <w:pPr>
              <w:spacing w:before="100" w:after="100" w:line="240" w:lineRule="auto"/>
              <w:ind w:left="100" w:right="100"/>
              <w:jc w:val="center"/>
            </w:pPr>
            <w:r>
              <w:rPr>
                <w:rFonts w:eastAsia="Arial" w:hAnsi="Arial" w:cs="Arial"/>
                <w:color w:val="000000"/>
                <w:sz w:val="22"/>
                <w:szCs w:val="22"/>
              </w:rPr>
              <w:t>2,425 (20.6%)</w:t>
            </w:r>
          </w:p>
        </w:tc>
      </w:tr>
      <w:tr w:rsidR="00086219" w14:paraId="138A8043" w14:textId="77777777" w:rsidTr="00C04850">
        <w:trPr>
          <w:cantSplit/>
          <w:jc w:val="center"/>
        </w:trPr>
        <w:tc>
          <w:tcPr>
            <w:tcW w:w="0" w:type="auto"/>
            <w:shd w:val="clear" w:color="auto" w:fill="FFFFFF"/>
            <w:tcMar>
              <w:top w:w="0" w:type="dxa"/>
              <w:left w:w="0" w:type="dxa"/>
              <w:bottom w:w="0" w:type="dxa"/>
              <w:right w:w="0" w:type="dxa"/>
            </w:tcMar>
          </w:tcPr>
          <w:p w14:paraId="49097CEE" w14:textId="77777777" w:rsidR="00086219" w:rsidRDefault="00701ADC">
            <w:pPr>
              <w:spacing w:before="100" w:after="100" w:line="240" w:lineRule="auto"/>
              <w:ind w:left="300" w:right="100"/>
            </w:pPr>
            <w:r>
              <w:rPr>
                <w:rFonts w:eastAsia="Arial" w:hAnsi="Arial" w:cs="Arial"/>
                <w:color w:val="000000"/>
                <w:sz w:val="22"/>
                <w:szCs w:val="22"/>
              </w:rPr>
              <w:t>Few times a year</w:t>
            </w:r>
          </w:p>
        </w:tc>
        <w:tc>
          <w:tcPr>
            <w:tcW w:w="0" w:type="auto"/>
            <w:shd w:val="clear" w:color="auto" w:fill="FFFFFF"/>
            <w:tcMar>
              <w:top w:w="0" w:type="dxa"/>
              <w:left w:w="0" w:type="dxa"/>
              <w:bottom w:w="0" w:type="dxa"/>
              <w:right w:w="0" w:type="dxa"/>
            </w:tcMar>
            <w:vAlign w:val="center"/>
          </w:tcPr>
          <w:p w14:paraId="0C0A9B51" w14:textId="77777777" w:rsidR="00086219" w:rsidRDefault="00701ADC">
            <w:pPr>
              <w:spacing w:before="100" w:after="100" w:line="240" w:lineRule="auto"/>
              <w:ind w:left="100" w:right="100"/>
              <w:jc w:val="center"/>
            </w:pPr>
            <w:r>
              <w:rPr>
                <w:rFonts w:eastAsia="Arial" w:hAnsi="Arial" w:cs="Arial"/>
                <w:color w:val="000000"/>
                <w:sz w:val="22"/>
                <w:szCs w:val="22"/>
              </w:rPr>
              <w:t>2,867 (26.8%)</w:t>
            </w:r>
          </w:p>
        </w:tc>
        <w:tc>
          <w:tcPr>
            <w:tcW w:w="0" w:type="auto"/>
            <w:shd w:val="clear" w:color="auto" w:fill="FFFFFF"/>
            <w:tcMar>
              <w:top w:w="0" w:type="dxa"/>
              <w:left w:w="0" w:type="dxa"/>
              <w:bottom w:w="0" w:type="dxa"/>
              <w:right w:w="0" w:type="dxa"/>
            </w:tcMar>
            <w:vAlign w:val="center"/>
          </w:tcPr>
          <w:p w14:paraId="0DF538A3" w14:textId="77777777" w:rsidR="00086219" w:rsidRDefault="00701ADC">
            <w:pPr>
              <w:spacing w:before="100" w:after="100" w:line="240" w:lineRule="auto"/>
              <w:ind w:left="100" w:right="100"/>
              <w:jc w:val="center"/>
            </w:pPr>
            <w:r>
              <w:rPr>
                <w:rFonts w:eastAsia="Arial" w:hAnsi="Arial" w:cs="Arial"/>
                <w:color w:val="000000"/>
                <w:sz w:val="22"/>
                <w:szCs w:val="22"/>
              </w:rPr>
              <w:t>1,127 (9.6%)</w:t>
            </w:r>
          </w:p>
        </w:tc>
      </w:tr>
      <w:tr w:rsidR="00086219" w14:paraId="6F05068B" w14:textId="77777777" w:rsidTr="00C04850">
        <w:trPr>
          <w:cantSplit/>
          <w:jc w:val="center"/>
        </w:trPr>
        <w:tc>
          <w:tcPr>
            <w:tcW w:w="0" w:type="auto"/>
            <w:shd w:val="clear" w:color="auto" w:fill="FFFFFF"/>
            <w:tcMar>
              <w:top w:w="0" w:type="dxa"/>
              <w:left w:w="0" w:type="dxa"/>
              <w:bottom w:w="0" w:type="dxa"/>
              <w:right w:w="0" w:type="dxa"/>
            </w:tcMar>
          </w:tcPr>
          <w:p w14:paraId="436742E9" w14:textId="77777777" w:rsidR="00086219" w:rsidRDefault="00701ADC">
            <w:pPr>
              <w:spacing w:before="100" w:after="100" w:line="240" w:lineRule="auto"/>
              <w:ind w:left="300" w:right="100"/>
            </w:pPr>
            <w:r>
              <w:rPr>
                <w:rFonts w:eastAsia="Arial" w:hAnsi="Arial" w:cs="Arial"/>
                <w:color w:val="000000"/>
                <w:sz w:val="22"/>
                <w:szCs w:val="22"/>
              </w:rPr>
              <w:t>Never</w:t>
            </w:r>
          </w:p>
        </w:tc>
        <w:tc>
          <w:tcPr>
            <w:tcW w:w="0" w:type="auto"/>
            <w:shd w:val="clear" w:color="auto" w:fill="FFFFFF"/>
            <w:tcMar>
              <w:top w:w="0" w:type="dxa"/>
              <w:left w:w="0" w:type="dxa"/>
              <w:bottom w:w="0" w:type="dxa"/>
              <w:right w:w="0" w:type="dxa"/>
            </w:tcMar>
            <w:vAlign w:val="center"/>
          </w:tcPr>
          <w:p w14:paraId="6B7EC3CD" w14:textId="77777777" w:rsidR="00086219" w:rsidRDefault="00701ADC">
            <w:pPr>
              <w:spacing w:before="100" w:after="100" w:line="240" w:lineRule="auto"/>
              <w:ind w:left="100" w:right="100"/>
              <w:jc w:val="center"/>
            </w:pPr>
            <w:r>
              <w:rPr>
                <w:rFonts w:eastAsia="Arial" w:hAnsi="Arial" w:cs="Arial"/>
                <w:color w:val="000000"/>
                <w:sz w:val="22"/>
                <w:szCs w:val="22"/>
              </w:rPr>
              <w:t>3,778 (35.3%)</w:t>
            </w:r>
          </w:p>
        </w:tc>
        <w:tc>
          <w:tcPr>
            <w:tcW w:w="0" w:type="auto"/>
            <w:shd w:val="clear" w:color="auto" w:fill="FFFFFF"/>
            <w:tcMar>
              <w:top w:w="0" w:type="dxa"/>
              <w:left w:w="0" w:type="dxa"/>
              <w:bottom w:w="0" w:type="dxa"/>
              <w:right w:w="0" w:type="dxa"/>
            </w:tcMar>
            <w:vAlign w:val="center"/>
          </w:tcPr>
          <w:p w14:paraId="792A8389" w14:textId="77777777" w:rsidR="00086219" w:rsidRDefault="00701ADC">
            <w:pPr>
              <w:spacing w:before="100" w:after="100" w:line="240" w:lineRule="auto"/>
              <w:ind w:left="100" w:right="100"/>
              <w:jc w:val="center"/>
            </w:pPr>
            <w:r>
              <w:rPr>
                <w:rFonts w:eastAsia="Arial" w:hAnsi="Arial" w:cs="Arial"/>
                <w:color w:val="000000"/>
                <w:sz w:val="22"/>
                <w:szCs w:val="22"/>
              </w:rPr>
              <w:t>735 (6.2%)</w:t>
            </w:r>
          </w:p>
        </w:tc>
      </w:tr>
      <w:tr w:rsidR="00086219" w14:paraId="07593ECA" w14:textId="77777777" w:rsidTr="00C04850">
        <w:trPr>
          <w:cantSplit/>
          <w:jc w:val="center"/>
        </w:trPr>
        <w:tc>
          <w:tcPr>
            <w:tcW w:w="0" w:type="auto"/>
            <w:shd w:val="clear" w:color="auto" w:fill="FFFFFF"/>
            <w:tcMar>
              <w:top w:w="0" w:type="dxa"/>
              <w:left w:w="0" w:type="dxa"/>
              <w:bottom w:w="0" w:type="dxa"/>
              <w:right w:w="0" w:type="dxa"/>
            </w:tcMar>
          </w:tcPr>
          <w:p w14:paraId="2ED8F25E" w14:textId="77777777" w:rsidR="00086219" w:rsidRDefault="00701ADC">
            <w:pPr>
              <w:spacing w:before="100" w:after="100" w:line="240" w:lineRule="auto"/>
              <w:ind w:left="300" w:right="100"/>
            </w:pPr>
            <w:r>
              <w:rPr>
                <w:rFonts w:eastAsia="Arial" w:hAnsi="Arial" w:cs="Arial"/>
                <w:color w:val="000000"/>
                <w:sz w:val="22"/>
                <w:szCs w:val="22"/>
              </w:rPr>
              <w:t>Missing (imputed)</w:t>
            </w:r>
          </w:p>
        </w:tc>
        <w:tc>
          <w:tcPr>
            <w:tcW w:w="0" w:type="auto"/>
            <w:shd w:val="clear" w:color="auto" w:fill="FFFFFF"/>
            <w:tcMar>
              <w:top w:w="0" w:type="dxa"/>
              <w:left w:w="0" w:type="dxa"/>
              <w:bottom w:w="0" w:type="dxa"/>
              <w:right w:w="0" w:type="dxa"/>
            </w:tcMar>
            <w:vAlign w:val="center"/>
          </w:tcPr>
          <w:p w14:paraId="53D6BAF7" w14:textId="77777777" w:rsidR="00086219" w:rsidRDefault="00701ADC">
            <w:pPr>
              <w:spacing w:before="100" w:after="100" w:line="240" w:lineRule="auto"/>
              <w:ind w:left="100" w:right="100"/>
              <w:jc w:val="center"/>
            </w:pPr>
            <w:r>
              <w:rPr>
                <w:rFonts w:eastAsia="Arial" w:hAnsi="Arial" w:cs="Arial"/>
                <w:color w:val="000000"/>
                <w:sz w:val="22"/>
                <w:szCs w:val="22"/>
              </w:rPr>
              <w:t>1,337 (12.5%)</w:t>
            </w:r>
          </w:p>
        </w:tc>
        <w:tc>
          <w:tcPr>
            <w:tcW w:w="0" w:type="auto"/>
            <w:shd w:val="clear" w:color="auto" w:fill="FFFFFF"/>
            <w:tcMar>
              <w:top w:w="0" w:type="dxa"/>
              <w:left w:w="0" w:type="dxa"/>
              <w:bottom w:w="0" w:type="dxa"/>
              <w:right w:w="0" w:type="dxa"/>
            </w:tcMar>
            <w:vAlign w:val="center"/>
          </w:tcPr>
          <w:p w14:paraId="6FCF861F" w14:textId="77777777" w:rsidR="00086219" w:rsidRDefault="00701ADC">
            <w:pPr>
              <w:spacing w:before="100" w:after="100" w:line="240" w:lineRule="auto"/>
              <w:ind w:left="100" w:right="100"/>
              <w:jc w:val="center"/>
            </w:pPr>
            <w:r>
              <w:rPr>
                <w:rFonts w:eastAsia="Arial" w:hAnsi="Arial" w:cs="Arial"/>
                <w:color w:val="000000"/>
                <w:sz w:val="22"/>
                <w:szCs w:val="22"/>
              </w:rPr>
              <w:t>587 (5.0%)</w:t>
            </w:r>
          </w:p>
        </w:tc>
      </w:tr>
      <w:tr w:rsidR="00086219" w14:paraId="411A7236" w14:textId="77777777" w:rsidTr="00C04850">
        <w:trPr>
          <w:cantSplit/>
          <w:jc w:val="center"/>
        </w:trPr>
        <w:tc>
          <w:tcPr>
            <w:tcW w:w="0" w:type="auto"/>
            <w:shd w:val="clear" w:color="auto" w:fill="FFFFFF"/>
            <w:tcMar>
              <w:top w:w="0" w:type="dxa"/>
              <w:left w:w="0" w:type="dxa"/>
              <w:bottom w:w="0" w:type="dxa"/>
              <w:right w:w="0" w:type="dxa"/>
            </w:tcMar>
          </w:tcPr>
          <w:p w14:paraId="05CA71AD" w14:textId="77777777" w:rsidR="00086219" w:rsidRDefault="00701ADC">
            <w:pPr>
              <w:spacing w:before="100" w:after="100" w:line="240" w:lineRule="auto"/>
              <w:ind w:left="100" w:right="100"/>
            </w:pPr>
            <w:r>
              <w:rPr>
                <w:rFonts w:eastAsia="Arial" w:hAnsi="Arial" w:cs="Arial"/>
                <w:b/>
                <w:color w:val="000000"/>
                <w:sz w:val="22"/>
                <w:szCs w:val="22"/>
              </w:rPr>
              <w:t>Self-rated health</w:t>
            </w:r>
          </w:p>
        </w:tc>
        <w:tc>
          <w:tcPr>
            <w:tcW w:w="0" w:type="auto"/>
            <w:shd w:val="clear" w:color="auto" w:fill="FFFFFF"/>
            <w:tcMar>
              <w:top w:w="0" w:type="dxa"/>
              <w:left w:w="0" w:type="dxa"/>
              <w:bottom w:w="0" w:type="dxa"/>
              <w:right w:w="0" w:type="dxa"/>
            </w:tcMar>
            <w:vAlign w:val="center"/>
          </w:tcPr>
          <w:p w14:paraId="4277A65B" w14:textId="77777777" w:rsidR="00086219" w:rsidRDefault="00086219">
            <w:pPr>
              <w:spacing w:before="100" w:after="100" w:line="240" w:lineRule="auto"/>
              <w:ind w:left="100" w:right="100"/>
              <w:jc w:val="center"/>
            </w:pPr>
          </w:p>
        </w:tc>
        <w:tc>
          <w:tcPr>
            <w:tcW w:w="0" w:type="auto"/>
            <w:shd w:val="clear" w:color="auto" w:fill="FFFFFF"/>
            <w:tcMar>
              <w:top w:w="0" w:type="dxa"/>
              <w:left w:w="0" w:type="dxa"/>
              <w:bottom w:w="0" w:type="dxa"/>
              <w:right w:w="0" w:type="dxa"/>
            </w:tcMar>
            <w:vAlign w:val="center"/>
          </w:tcPr>
          <w:p w14:paraId="0335C6DB" w14:textId="77777777" w:rsidR="00086219" w:rsidRDefault="00086219">
            <w:pPr>
              <w:spacing w:before="100" w:after="100" w:line="240" w:lineRule="auto"/>
              <w:ind w:left="100" w:right="100"/>
              <w:jc w:val="center"/>
            </w:pPr>
          </w:p>
        </w:tc>
      </w:tr>
      <w:tr w:rsidR="00086219" w14:paraId="1E5C936C" w14:textId="77777777" w:rsidTr="00C04850">
        <w:trPr>
          <w:cantSplit/>
          <w:jc w:val="center"/>
        </w:trPr>
        <w:tc>
          <w:tcPr>
            <w:tcW w:w="0" w:type="auto"/>
            <w:shd w:val="clear" w:color="auto" w:fill="FFFFFF"/>
            <w:tcMar>
              <w:top w:w="0" w:type="dxa"/>
              <w:left w:w="0" w:type="dxa"/>
              <w:bottom w:w="0" w:type="dxa"/>
              <w:right w:w="0" w:type="dxa"/>
            </w:tcMar>
          </w:tcPr>
          <w:p w14:paraId="2E9C535E" w14:textId="77777777" w:rsidR="00086219" w:rsidRDefault="00701ADC">
            <w:pPr>
              <w:spacing w:before="100" w:after="100" w:line="240" w:lineRule="auto"/>
              <w:ind w:left="300" w:right="100"/>
            </w:pPr>
            <w:r>
              <w:rPr>
                <w:rFonts w:eastAsia="Arial" w:hAnsi="Arial" w:cs="Arial"/>
                <w:color w:val="000000"/>
                <w:sz w:val="22"/>
                <w:szCs w:val="22"/>
              </w:rPr>
              <w:t>Very good</w:t>
            </w:r>
          </w:p>
        </w:tc>
        <w:tc>
          <w:tcPr>
            <w:tcW w:w="0" w:type="auto"/>
            <w:shd w:val="clear" w:color="auto" w:fill="FFFFFF"/>
            <w:tcMar>
              <w:top w:w="0" w:type="dxa"/>
              <w:left w:w="0" w:type="dxa"/>
              <w:bottom w:w="0" w:type="dxa"/>
              <w:right w:w="0" w:type="dxa"/>
            </w:tcMar>
            <w:vAlign w:val="center"/>
          </w:tcPr>
          <w:p w14:paraId="3E370E25" w14:textId="77777777" w:rsidR="00086219" w:rsidRDefault="00701ADC">
            <w:pPr>
              <w:spacing w:before="100" w:after="100" w:line="240" w:lineRule="auto"/>
              <w:ind w:left="100" w:right="100"/>
              <w:jc w:val="center"/>
            </w:pPr>
            <w:r>
              <w:rPr>
                <w:rFonts w:eastAsia="Arial" w:hAnsi="Arial" w:cs="Arial"/>
                <w:color w:val="000000"/>
                <w:sz w:val="22"/>
                <w:szCs w:val="22"/>
              </w:rPr>
              <w:t>1,155 (10.8%)</w:t>
            </w:r>
          </w:p>
        </w:tc>
        <w:tc>
          <w:tcPr>
            <w:tcW w:w="0" w:type="auto"/>
            <w:shd w:val="clear" w:color="auto" w:fill="FFFFFF"/>
            <w:tcMar>
              <w:top w:w="0" w:type="dxa"/>
              <w:left w:w="0" w:type="dxa"/>
              <w:bottom w:w="0" w:type="dxa"/>
              <w:right w:w="0" w:type="dxa"/>
            </w:tcMar>
            <w:vAlign w:val="center"/>
          </w:tcPr>
          <w:p w14:paraId="612688D7" w14:textId="77777777" w:rsidR="00086219" w:rsidRDefault="00701ADC">
            <w:pPr>
              <w:spacing w:before="100" w:after="100" w:line="240" w:lineRule="auto"/>
              <w:ind w:left="100" w:right="100"/>
              <w:jc w:val="center"/>
            </w:pPr>
            <w:r>
              <w:rPr>
                <w:rFonts w:eastAsia="Arial" w:hAnsi="Arial" w:cs="Arial"/>
                <w:color w:val="000000"/>
                <w:sz w:val="22"/>
                <w:szCs w:val="22"/>
              </w:rPr>
              <w:t>1,927 (16.4%)</w:t>
            </w:r>
          </w:p>
        </w:tc>
      </w:tr>
      <w:tr w:rsidR="00086219" w14:paraId="53C244BA" w14:textId="77777777" w:rsidTr="00C04850">
        <w:trPr>
          <w:cantSplit/>
          <w:jc w:val="center"/>
        </w:trPr>
        <w:tc>
          <w:tcPr>
            <w:tcW w:w="0" w:type="auto"/>
            <w:shd w:val="clear" w:color="auto" w:fill="FFFFFF"/>
            <w:tcMar>
              <w:top w:w="0" w:type="dxa"/>
              <w:left w:w="0" w:type="dxa"/>
              <w:bottom w:w="0" w:type="dxa"/>
              <w:right w:w="0" w:type="dxa"/>
            </w:tcMar>
          </w:tcPr>
          <w:p w14:paraId="60905E9D" w14:textId="77777777" w:rsidR="00086219" w:rsidRDefault="00701ADC">
            <w:pPr>
              <w:spacing w:before="100" w:after="100" w:line="240" w:lineRule="auto"/>
              <w:ind w:left="300" w:right="100"/>
            </w:pPr>
            <w:r>
              <w:rPr>
                <w:rFonts w:eastAsia="Arial" w:hAnsi="Arial" w:cs="Arial"/>
                <w:color w:val="000000"/>
                <w:sz w:val="22"/>
                <w:szCs w:val="22"/>
              </w:rPr>
              <w:t>Good</w:t>
            </w:r>
          </w:p>
        </w:tc>
        <w:tc>
          <w:tcPr>
            <w:tcW w:w="0" w:type="auto"/>
            <w:shd w:val="clear" w:color="auto" w:fill="FFFFFF"/>
            <w:tcMar>
              <w:top w:w="0" w:type="dxa"/>
              <w:left w:w="0" w:type="dxa"/>
              <w:bottom w:w="0" w:type="dxa"/>
              <w:right w:w="0" w:type="dxa"/>
            </w:tcMar>
            <w:vAlign w:val="center"/>
          </w:tcPr>
          <w:p w14:paraId="1D8A98B6" w14:textId="77777777" w:rsidR="00086219" w:rsidRDefault="00701ADC">
            <w:pPr>
              <w:spacing w:before="100" w:after="100" w:line="240" w:lineRule="auto"/>
              <w:ind w:left="100" w:right="100"/>
              <w:jc w:val="center"/>
            </w:pPr>
            <w:r>
              <w:rPr>
                <w:rFonts w:eastAsia="Arial" w:hAnsi="Arial" w:cs="Arial"/>
                <w:color w:val="000000"/>
                <w:sz w:val="22"/>
                <w:szCs w:val="22"/>
              </w:rPr>
              <w:t>7,682 (71.9%)</w:t>
            </w:r>
          </w:p>
        </w:tc>
        <w:tc>
          <w:tcPr>
            <w:tcW w:w="0" w:type="auto"/>
            <w:shd w:val="clear" w:color="auto" w:fill="FFFFFF"/>
            <w:tcMar>
              <w:top w:w="0" w:type="dxa"/>
              <w:left w:w="0" w:type="dxa"/>
              <w:bottom w:w="0" w:type="dxa"/>
              <w:right w:w="0" w:type="dxa"/>
            </w:tcMar>
            <w:vAlign w:val="center"/>
          </w:tcPr>
          <w:p w14:paraId="69113244" w14:textId="77777777" w:rsidR="00086219" w:rsidRDefault="00701ADC">
            <w:pPr>
              <w:spacing w:before="100" w:after="100" w:line="240" w:lineRule="auto"/>
              <w:ind w:left="100" w:right="100"/>
              <w:jc w:val="center"/>
            </w:pPr>
            <w:r>
              <w:rPr>
                <w:rFonts w:eastAsia="Arial" w:hAnsi="Arial" w:cs="Arial"/>
                <w:color w:val="000000"/>
                <w:sz w:val="22"/>
                <w:szCs w:val="22"/>
              </w:rPr>
              <w:t>8,672 (73.7%)</w:t>
            </w:r>
          </w:p>
        </w:tc>
      </w:tr>
      <w:tr w:rsidR="00086219" w14:paraId="1B9AD8E2" w14:textId="77777777" w:rsidTr="00C04850">
        <w:trPr>
          <w:cantSplit/>
          <w:jc w:val="center"/>
        </w:trPr>
        <w:tc>
          <w:tcPr>
            <w:tcW w:w="0" w:type="auto"/>
            <w:shd w:val="clear" w:color="auto" w:fill="FFFFFF"/>
            <w:tcMar>
              <w:top w:w="0" w:type="dxa"/>
              <w:left w:w="0" w:type="dxa"/>
              <w:bottom w:w="0" w:type="dxa"/>
              <w:right w:w="0" w:type="dxa"/>
            </w:tcMar>
          </w:tcPr>
          <w:p w14:paraId="5ED36E3B" w14:textId="77777777" w:rsidR="00086219" w:rsidRDefault="00701ADC">
            <w:pPr>
              <w:spacing w:before="100" w:after="100" w:line="240" w:lineRule="auto"/>
              <w:ind w:left="300" w:right="100"/>
            </w:pPr>
            <w:r>
              <w:rPr>
                <w:rFonts w:eastAsia="Arial" w:hAnsi="Arial" w:cs="Arial"/>
                <w:color w:val="000000"/>
                <w:sz w:val="22"/>
                <w:szCs w:val="22"/>
              </w:rPr>
              <w:t>Fair</w:t>
            </w:r>
          </w:p>
        </w:tc>
        <w:tc>
          <w:tcPr>
            <w:tcW w:w="0" w:type="auto"/>
            <w:shd w:val="clear" w:color="auto" w:fill="FFFFFF"/>
            <w:tcMar>
              <w:top w:w="0" w:type="dxa"/>
              <w:left w:w="0" w:type="dxa"/>
              <w:bottom w:w="0" w:type="dxa"/>
              <w:right w:w="0" w:type="dxa"/>
            </w:tcMar>
            <w:vAlign w:val="center"/>
          </w:tcPr>
          <w:p w14:paraId="7038C564" w14:textId="77777777" w:rsidR="00086219" w:rsidRDefault="00701ADC">
            <w:pPr>
              <w:spacing w:before="100" w:after="100" w:line="240" w:lineRule="auto"/>
              <w:ind w:left="100" w:right="100"/>
              <w:jc w:val="center"/>
            </w:pPr>
            <w:r>
              <w:rPr>
                <w:rFonts w:eastAsia="Arial" w:hAnsi="Arial" w:cs="Arial"/>
                <w:color w:val="000000"/>
                <w:sz w:val="22"/>
                <w:szCs w:val="22"/>
              </w:rPr>
              <w:t>1,558 (14.6%)</w:t>
            </w:r>
          </w:p>
        </w:tc>
        <w:tc>
          <w:tcPr>
            <w:tcW w:w="0" w:type="auto"/>
            <w:shd w:val="clear" w:color="auto" w:fill="FFFFFF"/>
            <w:tcMar>
              <w:top w:w="0" w:type="dxa"/>
              <w:left w:w="0" w:type="dxa"/>
              <w:bottom w:w="0" w:type="dxa"/>
              <w:right w:w="0" w:type="dxa"/>
            </w:tcMar>
            <w:vAlign w:val="center"/>
          </w:tcPr>
          <w:p w14:paraId="4CF9861D" w14:textId="77777777" w:rsidR="00086219" w:rsidRDefault="00701ADC">
            <w:pPr>
              <w:spacing w:before="100" w:after="100" w:line="240" w:lineRule="auto"/>
              <w:ind w:left="100" w:right="100"/>
              <w:jc w:val="center"/>
            </w:pPr>
            <w:r>
              <w:rPr>
                <w:rFonts w:eastAsia="Arial" w:hAnsi="Arial" w:cs="Arial"/>
                <w:color w:val="000000"/>
                <w:sz w:val="22"/>
                <w:szCs w:val="22"/>
              </w:rPr>
              <w:t>999 (8.5%)</w:t>
            </w:r>
          </w:p>
        </w:tc>
      </w:tr>
      <w:tr w:rsidR="00086219" w14:paraId="1F37FC2D" w14:textId="77777777" w:rsidTr="00C04850">
        <w:trPr>
          <w:cantSplit/>
          <w:jc w:val="center"/>
        </w:trPr>
        <w:tc>
          <w:tcPr>
            <w:tcW w:w="0" w:type="auto"/>
            <w:shd w:val="clear" w:color="auto" w:fill="FFFFFF"/>
            <w:tcMar>
              <w:top w:w="0" w:type="dxa"/>
              <w:left w:w="0" w:type="dxa"/>
              <w:bottom w:w="0" w:type="dxa"/>
              <w:right w:w="0" w:type="dxa"/>
            </w:tcMar>
          </w:tcPr>
          <w:p w14:paraId="1E7F217B" w14:textId="77777777" w:rsidR="00086219" w:rsidRDefault="00701ADC">
            <w:pPr>
              <w:spacing w:before="100" w:after="100" w:line="240" w:lineRule="auto"/>
              <w:ind w:left="300" w:right="100"/>
            </w:pPr>
            <w:r>
              <w:rPr>
                <w:rFonts w:eastAsia="Arial" w:hAnsi="Arial" w:cs="Arial"/>
                <w:color w:val="000000"/>
                <w:sz w:val="22"/>
                <w:szCs w:val="22"/>
              </w:rPr>
              <w:t>Poor</w:t>
            </w:r>
          </w:p>
        </w:tc>
        <w:tc>
          <w:tcPr>
            <w:tcW w:w="0" w:type="auto"/>
            <w:shd w:val="clear" w:color="auto" w:fill="FFFFFF"/>
            <w:tcMar>
              <w:top w:w="0" w:type="dxa"/>
              <w:left w:w="0" w:type="dxa"/>
              <w:bottom w:w="0" w:type="dxa"/>
              <w:right w:w="0" w:type="dxa"/>
            </w:tcMar>
            <w:vAlign w:val="center"/>
          </w:tcPr>
          <w:p w14:paraId="0E343B30" w14:textId="77777777" w:rsidR="00086219" w:rsidRDefault="00701ADC">
            <w:pPr>
              <w:spacing w:before="100" w:after="100" w:line="240" w:lineRule="auto"/>
              <w:ind w:left="100" w:right="100"/>
              <w:jc w:val="center"/>
            </w:pPr>
            <w:r>
              <w:rPr>
                <w:rFonts w:eastAsia="Arial" w:hAnsi="Arial" w:cs="Arial"/>
                <w:color w:val="000000"/>
                <w:sz w:val="22"/>
                <w:szCs w:val="22"/>
              </w:rPr>
              <w:t>187 (1.7%)</w:t>
            </w:r>
          </w:p>
        </w:tc>
        <w:tc>
          <w:tcPr>
            <w:tcW w:w="0" w:type="auto"/>
            <w:shd w:val="clear" w:color="auto" w:fill="FFFFFF"/>
            <w:tcMar>
              <w:top w:w="0" w:type="dxa"/>
              <w:left w:w="0" w:type="dxa"/>
              <w:bottom w:w="0" w:type="dxa"/>
              <w:right w:w="0" w:type="dxa"/>
            </w:tcMar>
            <w:vAlign w:val="center"/>
          </w:tcPr>
          <w:p w14:paraId="04CF4934" w14:textId="77777777" w:rsidR="00086219" w:rsidRDefault="00701ADC">
            <w:pPr>
              <w:spacing w:before="100" w:after="100" w:line="240" w:lineRule="auto"/>
              <w:ind w:left="100" w:right="100"/>
              <w:jc w:val="center"/>
            </w:pPr>
            <w:r>
              <w:rPr>
                <w:rFonts w:eastAsia="Arial" w:hAnsi="Arial" w:cs="Arial"/>
                <w:color w:val="000000"/>
                <w:sz w:val="22"/>
                <w:szCs w:val="22"/>
              </w:rPr>
              <w:t>68 (0.6%)</w:t>
            </w:r>
          </w:p>
        </w:tc>
      </w:tr>
      <w:tr w:rsidR="00086219" w14:paraId="14D91D05" w14:textId="77777777" w:rsidTr="00C04850">
        <w:trPr>
          <w:cantSplit/>
          <w:jc w:val="center"/>
        </w:trPr>
        <w:tc>
          <w:tcPr>
            <w:tcW w:w="0" w:type="auto"/>
            <w:shd w:val="clear" w:color="auto" w:fill="FFFFFF"/>
            <w:tcMar>
              <w:top w:w="0" w:type="dxa"/>
              <w:left w:w="0" w:type="dxa"/>
              <w:bottom w:w="0" w:type="dxa"/>
              <w:right w:w="0" w:type="dxa"/>
            </w:tcMar>
          </w:tcPr>
          <w:p w14:paraId="41D20B3C" w14:textId="77777777" w:rsidR="00086219" w:rsidRDefault="00701ADC">
            <w:pPr>
              <w:spacing w:before="100" w:after="100" w:line="240" w:lineRule="auto"/>
              <w:ind w:left="300" w:right="100"/>
            </w:pPr>
            <w:r>
              <w:rPr>
                <w:rFonts w:eastAsia="Arial" w:hAnsi="Arial" w:cs="Arial"/>
                <w:color w:val="000000"/>
                <w:sz w:val="22"/>
                <w:szCs w:val="22"/>
              </w:rPr>
              <w:t>Missing (imputed)</w:t>
            </w:r>
          </w:p>
        </w:tc>
        <w:tc>
          <w:tcPr>
            <w:tcW w:w="0" w:type="auto"/>
            <w:shd w:val="clear" w:color="auto" w:fill="FFFFFF"/>
            <w:tcMar>
              <w:top w:w="0" w:type="dxa"/>
              <w:left w:w="0" w:type="dxa"/>
              <w:bottom w:w="0" w:type="dxa"/>
              <w:right w:w="0" w:type="dxa"/>
            </w:tcMar>
            <w:vAlign w:val="center"/>
          </w:tcPr>
          <w:p w14:paraId="3205E22D" w14:textId="77777777" w:rsidR="00086219" w:rsidRDefault="00701ADC">
            <w:pPr>
              <w:spacing w:before="100" w:after="100" w:line="240" w:lineRule="auto"/>
              <w:ind w:left="100" w:right="100"/>
              <w:jc w:val="center"/>
            </w:pPr>
            <w:r>
              <w:rPr>
                <w:rFonts w:eastAsia="Arial" w:hAnsi="Arial" w:cs="Arial"/>
                <w:color w:val="000000"/>
                <w:sz w:val="22"/>
                <w:szCs w:val="22"/>
              </w:rPr>
              <w:t>107 (1.0%)</w:t>
            </w:r>
          </w:p>
        </w:tc>
        <w:tc>
          <w:tcPr>
            <w:tcW w:w="0" w:type="auto"/>
            <w:shd w:val="clear" w:color="auto" w:fill="FFFFFF"/>
            <w:tcMar>
              <w:top w:w="0" w:type="dxa"/>
              <w:left w:w="0" w:type="dxa"/>
              <w:bottom w:w="0" w:type="dxa"/>
              <w:right w:w="0" w:type="dxa"/>
            </w:tcMar>
            <w:vAlign w:val="center"/>
          </w:tcPr>
          <w:p w14:paraId="26C2A8F9" w14:textId="77777777" w:rsidR="00086219" w:rsidRDefault="00701ADC">
            <w:pPr>
              <w:spacing w:before="100" w:after="100" w:line="240" w:lineRule="auto"/>
              <w:ind w:left="100" w:right="100"/>
              <w:jc w:val="center"/>
            </w:pPr>
            <w:r>
              <w:rPr>
                <w:rFonts w:eastAsia="Arial" w:hAnsi="Arial" w:cs="Arial"/>
                <w:color w:val="000000"/>
                <w:sz w:val="22"/>
                <w:szCs w:val="22"/>
              </w:rPr>
              <w:t>96 (0.8%)</w:t>
            </w:r>
          </w:p>
        </w:tc>
      </w:tr>
      <w:tr w:rsidR="00086219" w14:paraId="3DF405F3" w14:textId="77777777" w:rsidTr="00C04850">
        <w:trPr>
          <w:cantSplit/>
          <w:jc w:val="center"/>
        </w:trPr>
        <w:tc>
          <w:tcPr>
            <w:tcW w:w="0" w:type="auto"/>
            <w:shd w:val="clear" w:color="auto" w:fill="FFFFFF"/>
            <w:tcMar>
              <w:top w:w="0" w:type="dxa"/>
              <w:left w:w="0" w:type="dxa"/>
              <w:bottom w:w="0" w:type="dxa"/>
              <w:right w:w="0" w:type="dxa"/>
            </w:tcMar>
          </w:tcPr>
          <w:p w14:paraId="683B0402" w14:textId="77777777" w:rsidR="00086219" w:rsidRDefault="00701ADC">
            <w:pPr>
              <w:spacing w:before="100" w:after="100" w:line="240" w:lineRule="auto"/>
              <w:ind w:left="100" w:right="100"/>
            </w:pPr>
            <w:r>
              <w:rPr>
                <w:rFonts w:eastAsia="Arial" w:hAnsi="Arial" w:cs="Arial"/>
                <w:b/>
                <w:color w:val="000000"/>
                <w:sz w:val="22"/>
                <w:szCs w:val="22"/>
              </w:rPr>
              <w:t>Marital status</w:t>
            </w:r>
          </w:p>
        </w:tc>
        <w:tc>
          <w:tcPr>
            <w:tcW w:w="0" w:type="auto"/>
            <w:shd w:val="clear" w:color="auto" w:fill="FFFFFF"/>
            <w:tcMar>
              <w:top w:w="0" w:type="dxa"/>
              <w:left w:w="0" w:type="dxa"/>
              <w:bottom w:w="0" w:type="dxa"/>
              <w:right w:w="0" w:type="dxa"/>
            </w:tcMar>
            <w:vAlign w:val="center"/>
          </w:tcPr>
          <w:p w14:paraId="3B15AD99" w14:textId="77777777" w:rsidR="00086219" w:rsidRDefault="00086219">
            <w:pPr>
              <w:spacing w:before="100" w:after="100" w:line="240" w:lineRule="auto"/>
              <w:ind w:left="100" w:right="100"/>
              <w:jc w:val="center"/>
            </w:pPr>
          </w:p>
        </w:tc>
        <w:tc>
          <w:tcPr>
            <w:tcW w:w="0" w:type="auto"/>
            <w:shd w:val="clear" w:color="auto" w:fill="FFFFFF"/>
            <w:tcMar>
              <w:top w:w="0" w:type="dxa"/>
              <w:left w:w="0" w:type="dxa"/>
              <w:bottom w:w="0" w:type="dxa"/>
              <w:right w:w="0" w:type="dxa"/>
            </w:tcMar>
            <w:vAlign w:val="center"/>
          </w:tcPr>
          <w:p w14:paraId="49B19D80" w14:textId="77777777" w:rsidR="00086219" w:rsidRDefault="00086219">
            <w:pPr>
              <w:spacing w:before="100" w:after="100" w:line="240" w:lineRule="auto"/>
              <w:ind w:left="100" w:right="100"/>
              <w:jc w:val="center"/>
            </w:pPr>
          </w:p>
        </w:tc>
      </w:tr>
      <w:tr w:rsidR="00086219" w14:paraId="767097A3" w14:textId="77777777" w:rsidTr="00C04850">
        <w:trPr>
          <w:cantSplit/>
          <w:jc w:val="center"/>
        </w:trPr>
        <w:tc>
          <w:tcPr>
            <w:tcW w:w="0" w:type="auto"/>
            <w:shd w:val="clear" w:color="auto" w:fill="FFFFFF"/>
            <w:tcMar>
              <w:top w:w="0" w:type="dxa"/>
              <w:left w:w="0" w:type="dxa"/>
              <w:bottom w:w="0" w:type="dxa"/>
              <w:right w:w="0" w:type="dxa"/>
            </w:tcMar>
          </w:tcPr>
          <w:p w14:paraId="55951BEF" w14:textId="77777777" w:rsidR="00086219" w:rsidRDefault="00701ADC">
            <w:pPr>
              <w:spacing w:before="100" w:after="100" w:line="240" w:lineRule="auto"/>
              <w:ind w:left="300" w:right="100"/>
            </w:pPr>
            <w:r>
              <w:rPr>
                <w:rFonts w:eastAsia="Arial" w:hAnsi="Arial" w:cs="Arial"/>
                <w:color w:val="000000"/>
                <w:sz w:val="22"/>
                <w:szCs w:val="22"/>
              </w:rPr>
              <w:t>Widowed,divorced, or unmarried</w:t>
            </w:r>
          </w:p>
        </w:tc>
        <w:tc>
          <w:tcPr>
            <w:tcW w:w="0" w:type="auto"/>
            <w:shd w:val="clear" w:color="auto" w:fill="FFFFFF"/>
            <w:tcMar>
              <w:top w:w="0" w:type="dxa"/>
              <w:left w:w="0" w:type="dxa"/>
              <w:bottom w:w="0" w:type="dxa"/>
              <w:right w:w="0" w:type="dxa"/>
            </w:tcMar>
            <w:vAlign w:val="center"/>
          </w:tcPr>
          <w:p w14:paraId="545D85CD" w14:textId="77777777" w:rsidR="00086219" w:rsidRDefault="00701ADC">
            <w:pPr>
              <w:spacing w:before="100" w:after="100" w:line="240" w:lineRule="auto"/>
              <w:ind w:left="100" w:right="100"/>
              <w:jc w:val="center"/>
            </w:pPr>
            <w:r>
              <w:rPr>
                <w:rFonts w:eastAsia="Arial" w:hAnsi="Arial" w:cs="Arial"/>
                <w:color w:val="000000"/>
                <w:sz w:val="22"/>
                <w:szCs w:val="22"/>
              </w:rPr>
              <w:t>2,557 (23.9%)</w:t>
            </w:r>
          </w:p>
        </w:tc>
        <w:tc>
          <w:tcPr>
            <w:tcW w:w="0" w:type="auto"/>
            <w:shd w:val="clear" w:color="auto" w:fill="FFFFFF"/>
            <w:tcMar>
              <w:top w:w="0" w:type="dxa"/>
              <w:left w:w="0" w:type="dxa"/>
              <w:bottom w:w="0" w:type="dxa"/>
              <w:right w:w="0" w:type="dxa"/>
            </w:tcMar>
            <w:vAlign w:val="center"/>
          </w:tcPr>
          <w:p w14:paraId="22E2EB7B" w14:textId="77777777" w:rsidR="00086219" w:rsidRDefault="00701ADC">
            <w:pPr>
              <w:spacing w:before="100" w:after="100" w:line="240" w:lineRule="auto"/>
              <w:ind w:left="100" w:right="100"/>
              <w:jc w:val="center"/>
            </w:pPr>
            <w:r>
              <w:rPr>
                <w:rFonts w:eastAsia="Arial" w:hAnsi="Arial" w:cs="Arial"/>
                <w:color w:val="000000"/>
                <w:sz w:val="22"/>
                <w:szCs w:val="22"/>
              </w:rPr>
              <w:t>2,736 (23.3%)</w:t>
            </w:r>
          </w:p>
        </w:tc>
      </w:tr>
      <w:tr w:rsidR="00086219" w14:paraId="48CE76A6" w14:textId="77777777" w:rsidTr="00C04850">
        <w:trPr>
          <w:cantSplit/>
          <w:jc w:val="center"/>
        </w:trPr>
        <w:tc>
          <w:tcPr>
            <w:tcW w:w="0" w:type="auto"/>
            <w:shd w:val="clear" w:color="auto" w:fill="FFFFFF"/>
            <w:tcMar>
              <w:top w:w="0" w:type="dxa"/>
              <w:left w:w="0" w:type="dxa"/>
              <w:bottom w:w="0" w:type="dxa"/>
              <w:right w:w="0" w:type="dxa"/>
            </w:tcMar>
          </w:tcPr>
          <w:p w14:paraId="58762CC4" w14:textId="77777777" w:rsidR="00086219" w:rsidRDefault="00701ADC">
            <w:pPr>
              <w:spacing w:before="100" w:after="100" w:line="240" w:lineRule="auto"/>
              <w:ind w:left="300" w:right="100"/>
            </w:pPr>
            <w:r>
              <w:rPr>
                <w:rFonts w:eastAsia="Arial" w:hAnsi="Arial" w:cs="Arial"/>
                <w:color w:val="000000"/>
                <w:sz w:val="22"/>
                <w:szCs w:val="22"/>
              </w:rPr>
              <w:t>Married</w:t>
            </w:r>
          </w:p>
        </w:tc>
        <w:tc>
          <w:tcPr>
            <w:tcW w:w="0" w:type="auto"/>
            <w:shd w:val="clear" w:color="auto" w:fill="FFFFFF"/>
            <w:tcMar>
              <w:top w:w="0" w:type="dxa"/>
              <w:left w:w="0" w:type="dxa"/>
              <w:bottom w:w="0" w:type="dxa"/>
              <w:right w:w="0" w:type="dxa"/>
            </w:tcMar>
            <w:vAlign w:val="center"/>
          </w:tcPr>
          <w:p w14:paraId="48A0526A" w14:textId="77777777" w:rsidR="00086219" w:rsidRDefault="00701ADC">
            <w:pPr>
              <w:spacing w:before="100" w:after="100" w:line="240" w:lineRule="auto"/>
              <w:ind w:left="100" w:right="100"/>
              <w:jc w:val="center"/>
            </w:pPr>
            <w:r>
              <w:rPr>
                <w:rFonts w:eastAsia="Arial" w:hAnsi="Arial" w:cs="Arial"/>
                <w:color w:val="000000"/>
                <w:sz w:val="22"/>
                <w:szCs w:val="22"/>
              </w:rPr>
              <w:t>8,021 (75.0%)</w:t>
            </w:r>
          </w:p>
        </w:tc>
        <w:tc>
          <w:tcPr>
            <w:tcW w:w="0" w:type="auto"/>
            <w:shd w:val="clear" w:color="auto" w:fill="FFFFFF"/>
            <w:tcMar>
              <w:top w:w="0" w:type="dxa"/>
              <w:left w:w="0" w:type="dxa"/>
              <w:bottom w:w="0" w:type="dxa"/>
              <w:right w:w="0" w:type="dxa"/>
            </w:tcMar>
            <w:vAlign w:val="center"/>
          </w:tcPr>
          <w:p w14:paraId="498685F9" w14:textId="77777777" w:rsidR="00086219" w:rsidRDefault="00701ADC">
            <w:pPr>
              <w:spacing w:before="100" w:after="100" w:line="240" w:lineRule="auto"/>
              <w:ind w:left="100" w:right="100"/>
              <w:jc w:val="center"/>
            </w:pPr>
            <w:r>
              <w:rPr>
                <w:rFonts w:eastAsia="Arial" w:hAnsi="Arial" w:cs="Arial"/>
                <w:color w:val="000000"/>
                <w:sz w:val="22"/>
                <w:szCs w:val="22"/>
              </w:rPr>
              <w:t>8,933 (75.9%)</w:t>
            </w:r>
          </w:p>
        </w:tc>
      </w:tr>
      <w:tr w:rsidR="00086219" w14:paraId="390E62DE" w14:textId="77777777" w:rsidTr="00C04850">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3AAAC4D" w14:textId="77777777" w:rsidR="00086219" w:rsidRDefault="00701ADC">
            <w:pPr>
              <w:spacing w:before="100" w:after="100" w:line="240" w:lineRule="auto"/>
              <w:ind w:left="300" w:right="100"/>
            </w:pPr>
            <w:r>
              <w:rPr>
                <w:rFonts w:eastAsia="Arial" w:hAnsi="Arial" w:cs="Arial"/>
                <w:color w:val="000000"/>
                <w:sz w:val="22"/>
                <w:szCs w:val="22"/>
              </w:rPr>
              <w:t>Missing (imputed)</w:t>
            </w:r>
          </w:p>
        </w:tc>
        <w:tc>
          <w:tcPr>
            <w:tcW w:w="0" w:type="auto"/>
            <w:tcBorders>
              <w:bottom w:val="single" w:sz="8" w:space="0" w:color="000000"/>
            </w:tcBorders>
            <w:shd w:val="clear" w:color="auto" w:fill="FFFFFF"/>
            <w:tcMar>
              <w:top w:w="0" w:type="dxa"/>
              <w:left w:w="0" w:type="dxa"/>
              <w:bottom w:w="0" w:type="dxa"/>
              <w:right w:w="0" w:type="dxa"/>
            </w:tcMar>
            <w:vAlign w:val="center"/>
          </w:tcPr>
          <w:p w14:paraId="35A0D253" w14:textId="77777777" w:rsidR="00086219" w:rsidRDefault="00701ADC">
            <w:pPr>
              <w:spacing w:before="100" w:after="100" w:line="240" w:lineRule="auto"/>
              <w:ind w:left="100" w:right="100"/>
              <w:jc w:val="center"/>
            </w:pPr>
            <w:r>
              <w:rPr>
                <w:rFonts w:eastAsia="Arial" w:hAnsi="Arial" w:cs="Arial"/>
                <w:color w:val="000000"/>
                <w:sz w:val="22"/>
                <w:szCs w:val="22"/>
              </w:rPr>
              <w:t>111 (1.0%)</w:t>
            </w:r>
          </w:p>
        </w:tc>
        <w:tc>
          <w:tcPr>
            <w:tcW w:w="0" w:type="auto"/>
            <w:tcBorders>
              <w:bottom w:val="single" w:sz="8" w:space="0" w:color="000000"/>
            </w:tcBorders>
            <w:shd w:val="clear" w:color="auto" w:fill="FFFFFF"/>
            <w:tcMar>
              <w:top w:w="0" w:type="dxa"/>
              <w:left w:w="0" w:type="dxa"/>
              <w:bottom w:w="0" w:type="dxa"/>
              <w:right w:w="0" w:type="dxa"/>
            </w:tcMar>
            <w:vAlign w:val="center"/>
          </w:tcPr>
          <w:p w14:paraId="75B19783" w14:textId="77777777" w:rsidR="00086219" w:rsidRDefault="00701ADC">
            <w:pPr>
              <w:spacing w:before="100" w:after="100" w:line="240" w:lineRule="auto"/>
              <w:ind w:left="100" w:right="100"/>
              <w:jc w:val="center"/>
            </w:pPr>
            <w:r>
              <w:rPr>
                <w:rFonts w:eastAsia="Arial" w:hAnsi="Arial" w:cs="Arial"/>
                <w:color w:val="000000"/>
                <w:sz w:val="22"/>
                <w:szCs w:val="22"/>
              </w:rPr>
              <w:t>93 (0.8%)</w:t>
            </w:r>
          </w:p>
        </w:tc>
      </w:tr>
      <w:tr w:rsidR="00086219" w14:paraId="5BA328F6" w14:textId="77777777" w:rsidTr="00C04850">
        <w:trPr>
          <w:cantSplit/>
          <w:jc w:val="center"/>
        </w:trPr>
        <w:tc>
          <w:tcPr>
            <w:tcW w:w="0" w:type="auto"/>
            <w:gridSpan w:val="3"/>
            <w:shd w:val="clear" w:color="auto" w:fill="FFFFFF"/>
            <w:tcMar>
              <w:top w:w="0" w:type="dxa"/>
              <w:left w:w="0" w:type="dxa"/>
              <w:bottom w:w="0" w:type="dxa"/>
              <w:right w:w="0" w:type="dxa"/>
            </w:tcMar>
            <w:vAlign w:val="center"/>
          </w:tcPr>
          <w:p w14:paraId="77F3B63D" w14:textId="77777777" w:rsidR="00086219" w:rsidRDefault="00701ADC">
            <w:pPr>
              <w:spacing w:before="100" w:after="100" w:line="240" w:lineRule="auto"/>
              <w:ind w:left="100" w:right="100"/>
            </w:pPr>
            <w:r>
              <w:rPr>
                <w:rFonts w:eastAsia="Arial" w:hAnsi="Arial" w:cs="Arial"/>
                <w:color w:val="000000"/>
                <w:sz w:val="22"/>
                <w:szCs w:val="22"/>
                <w:vertAlign w:val="superscript"/>
              </w:rPr>
              <w:t>1</w:t>
            </w:r>
            <w:r>
              <w:rPr>
                <w:rFonts w:eastAsia="Arial" w:hAnsi="Arial" w:cs="Arial"/>
                <w:color w:val="000000"/>
                <w:sz w:val="22"/>
                <w:szCs w:val="22"/>
              </w:rPr>
              <w:t>Mean (SD) for continuous variables; Frequency (%) for categorical variables</w:t>
            </w:r>
          </w:p>
        </w:tc>
      </w:tr>
    </w:tbl>
    <w:p w14:paraId="1D67474D" w14:textId="4F861DFA" w:rsidR="00086219" w:rsidRDefault="00701ADC">
      <w:pPr>
        <w:pStyle w:val="BodyText"/>
      </w:pPr>
      <w:commentRangeStart w:id="125"/>
      <w:r>
        <w:t>Table 2</w:t>
      </w:r>
      <w:commentRangeEnd w:id="125"/>
      <w:r w:rsidR="00756236">
        <w:rPr>
          <w:rStyle w:val="CommentReference"/>
        </w:rPr>
        <w:commentReference w:id="125"/>
      </w:r>
      <w:r>
        <w:t xml:space="preserve"> shows the results from </w:t>
      </w:r>
      <w:ins w:id="126" w:author="Aida Jun" w:date="2021-06-25T10:27:00Z">
        <w:r w:rsidR="00EF471A">
          <w:t xml:space="preserve">the </w:t>
        </w:r>
      </w:ins>
      <w:r>
        <w:t xml:space="preserve">comparison of TMLE estimates related to different longitudinal intervention (exposure) regimes (figure 3). Having </w:t>
      </w:r>
      <w:ins w:id="127" w:author="Aida Jun" w:date="2021-06-25T10:27:00Z">
        <w:r w:rsidR="00EF471A">
          <w:t xml:space="preserve">a </w:t>
        </w:r>
      </w:ins>
      <w:r>
        <w:t>relatively lower number of teeth negatively affected social participation during the six-year follow-up irr</w:t>
      </w:r>
      <w:commentRangeStart w:id="128"/>
      <w:r>
        <w:t>espective of the reference number of teeth category</w:t>
      </w:r>
      <w:commentRangeEnd w:id="128"/>
      <w:r w:rsidR="00731D58">
        <w:rPr>
          <w:rStyle w:val="CommentReference"/>
        </w:rPr>
        <w:commentReference w:id="128"/>
      </w:r>
      <w:r>
        <w:t xml:space="preserve">. After adjusting for age, sex, time varying confounders </w:t>
      </w:r>
      <w:commentRangeStart w:id="129"/>
      <w:r>
        <w:t xml:space="preserve">such as </w:t>
      </w:r>
      <w:commentRangeEnd w:id="129"/>
      <w:r w:rsidR="00C91566">
        <w:rPr>
          <w:rStyle w:val="CommentReference"/>
        </w:rPr>
        <w:commentReference w:id="129"/>
      </w:r>
      <w:r>
        <w:t xml:space="preserve">annual household income, SRH, IADL score, marital status, and social participation (baseline and 2013), consistent exposure to edentulousness had 18% (OR= 0.82 &amp; 95%CI= 0.72,0.92) lower likelihood of social participation </w:t>
      </w:r>
      <w:commentRangeStart w:id="130"/>
      <w:r>
        <w:t>compared to having &gt;=20 teeth</w:t>
      </w:r>
      <w:ins w:id="131" w:author="Aida Jun" w:date="2021-06-25T10:29:00Z">
        <w:r w:rsidR="00EF471A">
          <w:t xml:space="preserve"> </w:t>
        </w:r>
      </w:ins>
      <w:commentRangeEnd w:id="130"/>
      <w:r w:rsidR="006D4F7B">
        <w:rPr>
          <w:rStyle w:val="CommentReference"/>
        </w:rPr>
        <w:commentReference w:id="130"/>
      </w:r>
      <w:ins w:id="132" w:author="Aida Jun" w:date="2021-06-25T10:29:00Z">
        <w:r w:rsidR="00EF471A">
          <w:t>(</w:t>
        </w:r>
        <w:commentRangeStart w:id="133"/>
        <w:r w:rsidR="00EF471A">
          <w:t>figure 3, c3</w:t>
        </w:r>
      </w:ins>
      <w:commentRangeEnd w:id="133"/>
      <w:ins w:id="134" w:author="Aida Jun" w:date="2021-06-25T10:30:00Z">
        <w:r w:rsidR="00EF371B">
          <w:rPr>
            <w:rStyle w:val="CommentReference"/>
          </w:rPr>
          <w:commentReference w:id="133"/>
        </w:r>
      </w:ins>
      <w:ins w:id="135" w:author="Aida Jun" w:date="2021-06-25T10:29:00Z">
        <w:r w:rsidR="00EF471A">
          <w:t>)</w:t>
        </w:r>
      </w:ins>
      <w:r>
        <w:t xml:space="preserve">. When compared to having 10-19 teeth throughout the study period, </w:t>
      </w:r>
      <w:commentRangeStart w:id="136"/>
      <w:r>
        <w:t xml:space="preserve">being edentulous </w:t>
      </w:r>
      <w:commentRangeEnd w:id="136"/>
      <w:r w:rsidR="00A94BB8">
        <w:rPr>
          <w:rStyle w:val="CommentReference"/>
        </w:rPr>
        <w:commentReference w:id="136"/>
      </w:r>
      <w:r>
        <w:t xml:space="preserve">lowered the likelihood of social participation by 11% (OR= 0.89 &amp; 95%CI= </w:t>
      </w:r>
      <w:commentRangeStart w:id="137"/>
      <w:r>
        <w:t>0.77,1.01</w:t>
      </w:r>
      <w:commentRangeEnd w:id="137"/>
      <w:r w:rsidR="006D4F7B">
        <w:rPr>
          <w:rStyle w:val="CommentReference"/>
        </w:rPr>
        <w:commentReference w:id="137"/>
      </w:r>
      <w:r>
        <w:t>)</w:t>
      </w:r>
      <w:ins w:id="138" w:author="Aida Jun" w:date="2021-06-25T10:30:00Z">
        <w:r w:rsidR="00A53E73">
          <w:t xml:space="preserve"> (figure 3, </w:t>
        </w:r>
        <w:proofErr w:type="spellStart"/>
        <w:r w:rsidR="00A53E73">
          <w:t>c</w:t>
        </w:r>
      </w:ins>
      <w:ins w:id="139" w:author="Aida Jun" w:date="2021-06-25T10:31:00Z">
        <w:r w:rsidR="00A53E73" w:rsidRPr="00756236">
          <w:rPr>
            <w:highlight w:val="yellow"/>
            <w:rPrChange w:id="140" w:author="Aida Jun" w:date="2021-06-25T10:31:00Z">
              <w:rPr/>
            </w:rPrChange>
          </w:rPr>
          <w:t>XX</w:t>
        </w:r>
      </w:ins>
      <w:proofErr w:type="spellEnd"/>
      <w:ins w:id="141" w:author="Aida Jun" w:date="2021-06-25T10:30:00Z">
        <w:r w:rsidR="00A53E73">
          <w:t>)</w:t>
        </w:r>
      </w:ins>
      <w:r>
        <w:t xml:space="preserve">. Our results also showed that if all the participants remained edentulous throughout the study period a 12% (OR= 0.88 &amp; 95%CI= </w:t>
      </w:r>
      <w:r>
        <w:lastRenderedPageBreak/>
        <w:t xml:space="preserve">0.78,0.97) reduction in social participation would have been expected (i.e., compared to their actual dental </w:t>
      </w:r>
      <w:proofErr w:type="gramStart"/>
      <w:r>
        <w:t>status</w:t>
      </w:r>
      <w:ins w:id="142" w:author="Aida Jun" w:date="2021-06-25T10:31:00Z">
        <w:r w:rsidR="00756236">
          <w:t xml:space="preserve"> </w:t>
        </w:r>
      </w:ins>
      <w:r>
        <w:t>)</w:t>
      </w:r>
      <w:proofErr w:type="gramEnd"/>
      <w:ins w:id="143" w:author="Aida Jun" w:date="2021-06-25T10:31:00Z">
        <w:r w:rsidR="00756236">
          <w:t xml:space="preserve"> (figure 3, </w:t>
        </w:r>
        <w:proofErr w:type="spellStart"/>
        <w:r w:rsidR="00756236">
          <w:t>c</w:t>
        </w:r>
        <w:r w:rsidR="00756236" w:rsidRPr="00C0482D">
          <w:rPr>
            <w:highlight w:val="yellow"/>
          </w:rPr>
          <w:t>XX</w:t>
        </w:r>
        <w:proofErr w:type="spellEnd"/>
        <w:r w:rsidR="00756236">
          <w:t>)</w:t>
        </w:r>
      </w:ins>
      <w:r>
        <w:t>.</w:t>
      </w:r>
    </w:p>
    <w:p w14:paraId="1E2717F6" w14:textId="32E5F07E" w:rsidR="00086219" w:rsidRDefault="00701ADC">
      <w:pPr>
        <w:pStyle w:val="BodyText"/>
      </w:pPr>
      <w:r>
        <w:t xml:space="preserve">We found that if the everyone in our population sample </w:t>
      </w:r>
      <w:del w:id="144" w:author="Tsakos, Georgios" w:date="2021-07-26T18:32:00Z">
        <w:r w:rsidDel="00462772">
          <w:delText xml:space="preserve">reduce </w:delText>
        </w:r>
      </w:del>
      <w:ins w:id="145" w:author="Tsakos, Georgios" w:date="2021-07-26T18:32:00Z">
        <w:r w:rsidR="009B58B4">
          <w:t xml:space="preserve">was categorized into </w:t>
        </w:r>
        <w:r w:rsidR="00D60999">
          <w:t>the next</w:t>
        </w:r>
        <w:r w:rsidR="009B58B4">
          <w:t xml:space="preserve"> group with</w:t>
        </w:r>
        <w:r w:rsidR="00462772">
          <w:t xml:space="preserve"> </w:t>
        </w:r>
      </w:ins>
      <w:del w:id="146" w:author="Tsakos, Georgios" w:date="2021-07-26T18:32:00Z">
        <w:r w:rsidDel="00D60999">
          <w:delText xml:space="preserve">the </w:delText>
        </w:r>
      </w:del>
      <w:ins w:id="147" w:author="Tsakos, Georgios" w:date="2021-07-26T18:32:00Z">
        <w:r w:rsidR="00D60999">
          <w:t>fewer</w:t>
        </w:r>
        <w:r w:rsidR="00D60999">
          <w:t xml:space="preserve"> </w:t>
        </w:r>
      </w:ins>
      <w:r>
        <w:t xml:space="preserve">number of teeth </w:t>
      </w:r>
      <w:del w:id="148" w:author="Tsakos, Georgios" w:date="2021-07-26T18:32:00Z">
        <w:r w:rsidDel="00D60999">
          <w:delText xml:space="preserve">by one category </w:delText>
        </w:r>
      </w:del>
      <w:r>
        <w:t xml:space="preserve">at </w:t>
      </w:r>
      <w:del w:id="149" w:author="Tsakos, Georgios" w:date="2021-07-26T18:33:00Z">
        <w:r w:rsidDel="00D60999">
          <w:delText xml:space="preserve">all </w:delText>
        </w:r>
      </w:del>
      <w:ins w:id="150" w:author="Tsakos, Georgios" w:date="2021-07-26T18:33:00Z">
        <w:r w:rsidR="00D60999">
          <w:t>both</w:t>
        </w:r>
        <w:r w:rsidR="00D60999">
          <w:t xml:space="preserve"> </w:t>
        </w:r>
      </w:ins>
      <w:r>
        <w:t xml:space="preserve">time points (i.e. in 2010 and 2013), </w:t>
      </w:r>
      <w:del w:id="151" w:author="Tsakos, Georgios" w:date="2021-07-26T18:33:00Z">
        <w:r w:rsidDel="00D60999">
          <w:delText xml:space="preserve">it </w:delText>
        </w:r>
      </w:del>
      <w:ins w:id="152" w:author="Tsakos, Georgios" w:date="2021-07-26T18:33:00Z">
        <w:r w:rsidR="00D60999">
          <w:t>this</w:t>
        </w:r>
        <w:r w:rsidR="00D60999">
          <w:t xml:space="preserve"> </w:t>
        </w:r>
        <w:r w:rsidR="00D60999">
          <w:t>w</w:t>
        </w:r>
      </w:ins>
      <w:del w:id="153" w:author="Tsakos, Georgios" w:date="2021-07-26T18:33:00Z">
        <w:r w:rsidDel="00D60999">
          <w:delText>c</w:delText>
        </w:r>
      </w:del>
      <w:r>
        <w:t>ould lower the odds of social participation by 7% (OR= 0.93</w:t>
      </w:r>
      <w:ins w:id="154" w:author="Tsakos, Georgios" w:date="2021-07-26T18:33:00Z">
        <w:r w:rsidR="0081361D">
          <w:t>;</w:t>
        </w:r>
      </w:ins>
      <w:del w:id="155" w:author="Tsakos, Georgios" w:date="2021-07-26T18:33:00Z">
        <w:r w:rsidDel="0081361D">
          <w:delText xml:space="preserve"> &amp;</w:delText>
        </w:r>
      </w:del>
      <w:r>
        <w:t xml:space="preserve"> 95%CI= 0.87,0.99)</w:t>
      </w:r>
      <w:ins w:id="156" w:author="Aida Jun" w:date="2021-06-25T10:31:00Z">
        <w:r w:rsidR="00756236">
          <w:t xml:space="preserve"> (figure 3, </w:t>
        </w:r>
        <w:proofErr w:type="spellStart"/>
        <w:r w:rsidR="00756236">
          <w:t>c</w:t>
        </w:r>
        <w:r w:rsidR="00756236" w:rsidRPr="00C0482D">
          <w:rPr>
            <w:highlight w:val="yellow"/>
          </w:rPr>
          <w:t>XX</w:t>
        </w:r>
        <w:proofErr w:type="spellEnd"/>
        <w:r w:rsidR="00756236">
          <w:t>)</w:t>
        </w:r>
      </w:ins>
      <w:r>
        <w:t xml:space="preserve">. </w:t>
      </w:r>
      <w:commentRangeStart w:id="157"/>
      <w:r>
        <w:t>Similarly, reducing two number of teeth categories at each time point was associated with 10% (OR= 0.9 &amp; 95%CI= 0.78,1.02) reduction in the odds of social participation</w:t>
      </w:r>
      <w:ins w:id="158" w:author="Aida Jun" w:date="2021-06-25T10:32:00Z">
        <w:r w:rsidR="00756236">
          <w:t xml:space="preserve"> (figure 3, </w:t>
        </w:r>
        <w:proofErr w:type="spellStart"/>
        <w:r w:rsidR="00756236">
          <w:t>c</w:t>
        </w:r>
        <w:r w:rsidR="00756236" w:rsidRPr="00C0482D">
          <w:rPr>
            <w:highlight w:val="yellow"/>
          </w:rPr>
          <w:t>XX</w:t>
        </w:r>
        <w:proofErr w:type="spellEnd"/>
        <w:r w:rsidR="00756236">
          <w:t>)</w:t>
        </w:r>
      </w:ins>
      <w:r>
        <w:t xml:space="preserve">. </w:t>
      </w:r>
      <w:commentRangeEnd w:id="157"/>
      <w:r w:rsidR="0081361D">
        <w:rPr>
          <w:rStyle w:val="CommentReference"/>
        </w:rPr>
        <w:commentReference w:id="157"/>
      </w:r>
      <w:r>
        <w:t xml:space="preserve">Furthermore, a significant positive effect on social participation (OR= 1.07 &amp; 95%CI= 1.04,1.1) was found if all the individuals in our observed sample improved their dental status to have &gt;=20 teeth at </w:t>
      </w:r>
      <w:del w:id="159" w:author="Tsakos, Georgios" w:date="2021-07-26T18:35:00Z">
        <w:r w:rsidDel="002E2FBF">
          <w:delText xml:space="preserve">the </w:delText>
        </w:r>
      </w:del>
      <w:r>
        <w:t>baseline and in 2013 (i.e., compared to their actual dental status)</w:t>
      </w:r>
      <w:ins w:id="160" w:author="Aida Jun" w:date="2021-06-25T10:32:00Z">
        <w:r w:rsidR="00756236">
          <w:t xml:space="preserve"> (figure 3, </w:t>
        </w:r>
        <w:proofErr w:type="spellStart"/>
        <w:r w:rsidR="00756236">
          <w:t>c</w:t>
        </w:r>
        <w:r w:rsidR="00756236" w:rsidRPr="00C0482D">
          <w:rPr>
            <w:highlight w:val="yellow"/>
          </w:rPr>
          <w:t>XX</w:t>
        </w:r>
        <w:proofErr w:type="spellEnd"/>
        <w:r w:rsidR="00756236">
          <w:t>)</w:t>
        </w:r>
      </w:ins>
      <w:r>
        <w:t>. </w:t>
      </w:r>
      <w:commentRangeStart w:id="161"/>
      <w:r>
        <w:t xml:space="preserve">Additive treatment effects for all compared hypothetical interventions are reported in </w:t>
      </w:r>
      <w:commentRangeStart w:id="162"/>
      <w:commentRangeStart w:id="163"/>
      <w:r>
        <w:t>table 2</w:t>
      </w:r>
      <w:commentRangeEnd w:id="162"/>
      <w:r w:rsidR="00800B57">
        <w:rPr>
          <w:rStyle w:val="CommentReference"/>
        </w:rPr>
        <w:commentReference w:id="162"/>
      </w:r>
      <w:commentRangeEnd w:id="163"/>
      <w:r w:rsidR="001F679F">
        <w:rPr>
          <w:rStyle w:val="CommentReference"/>
        </w:rPr>
        <w:commentReference w:id="163"/>
      </w:r>
      <w:r>
        <w:t>. The highest ATE of negative 5% (95% CI= -7.5%, -2.3%) was observed when continuous edentulousness was compared against continuously having &gt;=20 teeth.</w:t>
      </w:r>
      <w:commentRangeEnd w:id="161"/>
      <w:r w:rsidR="00B70ADC">
        <w:rPr>
          <w:rStyle w:val="CommentReference"/>
        </w:rPr>
        <w:commentReference w:id="161"/>
      </w:r>
    </w:p>
    <w:p w14:paraId="5CCEFAAD" w14:textId="77777777" w:rsidR="00086219" w:rsidRDefault="00701ADC">
      <w:pPr>
        <w:pStyle w:val="BodyText"/>
      </w:pPr>
      <w:commentRangeStart w:id="164"/>
      <w:r>
        <w:t>Table 2: Results of TMLE analyses</w:t>
      </w:r>
      <w:commentRangeEnd w:id="164"/>
      <w:r w:rsidR="00895F48">
        <w:rPr>
          <w:rStyle w:val="CommentReference"/>
        </w:rPr>
        <w:commentReference w:id="164"/>
      </w:r>
    </w:p>
    <w:tbl>
      <w:tblPr>
        <w:tblW w:w="0" w:type="auto"/>
        <w:jc w:val="center"/>
        <w:tblLook w:val="0420" w:firstRow="1" w:lastRow="0" w:firstColumn="0" w:lastColumn="0" w:noHBand="0" w:noVBand="1"/>
      </w:tblPr>
      <w:tblGrid>
        <w:gridCol w:w="3170"/>
        <w:gridCol w:w="769"/>
        <w:gridCol w:w="1594"/>
        <w:gridCol w:w="695"/>
        <w:gridCol w:w="1447"/>
      </w:tblGrid>
      <w:tr w:rsidR="00086219" w14:paraId="117902DB"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73B58A" w14:textId="77777777" w:rsidR="00086219" w:rsidRDefault="00701ADC">
            <w:pPr>
              <w:spacing w:before="100" w:after="100" w:line="240" w:lineRule="auto"/>
              <w:ind w:left="100" w:right="100"/>
            </w:pPr>
            <w:r>
              <w:rPr>
                <w:rFonts w:eastAsia="Arial" w:hAnsi="Arial" w:cs="Arial"/>
                <w:color w:val="000000"/>
                <w:sz w:val="22"/>
                <w:szCs w:val="22"/>
              </w:rPr>
              <w:t>Contrast of TMLE estimates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0817D1" w14:textId="77777777" w:rsidR="00086219" w:rsidRDefault="00701ADC">
            <w:pPr>
              <w:spacing w:before="100" w:after="100" w:line="240" w:lineRule="auto"/>
              <w:ind w:left="100" w:right="100"/>
              <w:jc w:val="right"/>
            </w:pPr>
            <w:r>
              <w:rPr>
                <w:rFonts w:eastAsia="Arial" w:hAnsi="Arial" w:cs="Arial"/>
                <w:color w:val="000000"/>
                <w:sz w:val="22"/>
                <w:szCs w:val="22"/>
              </w:rPr>
              <w:t>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869EF7" w14:textId="77777777" w:rsidR="00086219" w:rsidRDefault="00701ADC">
            <w:pPr>
              <w:spacing w:before="100" w:after="100" w:line="240" w:lineRule="auto"/>
              <w:ind w:left="100" w:right="100"/>
            </w:pPr>
            <w:r>
              <w:rPr>
                <w:rFonts w:eastAsia="Arial" w:hAnsi="Arial" w:cs="Arial"/>
                <w:color w:val="000000"/>
                <w:sz w:val="22"/>
                <w:szCs w:val="22"/>
              </w:rPr>
              <w:t>(95% CI)</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8D5540" w14:textId="77777777" w:rsidR="00086219" w:rsidRDefault="00701ADC">
            <w:pPr>
              <w:spacing w:before="100" w:after="100" w:line="240" w:lineRule="auto"/>
              <w:ind w:left="100" w:right="100"/>
              <w:jc w:val="right"/>
            </w:pPr>
            <w:r>
              <w:rPr>
                <w:rFonts w:eastAsia="Arial" w:hAnsi="Arial" w:cs="Arial"/>
                <w:color w:val="000000"/>
                <w:sz w:val="22"/>
                <w:szCs w:val="22"/>
              </w:rPr>
              <w: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0C6B30" w14:textId="77777777" w:rsidR="00086219" w:rsidRDefault="00701ADC">
            <w:pPr>
              <w:spacing w:before="100" w:after="100" w:line="240" w:lineRule="auto"/>
              <w:ind w:left="100" w:right="100"/>
            </w:pPr>
            <w:r>
              <w:rPr>
                <w:rFonts w:eastAsia="Arial" w:hAnsi="Arial" w:cs="Arial"/>
                <w:color w:val="000000"/>
                <w:sz w:val="22"/>
                <w:szCs w:val="22"/>
              </w:rPr>
              <w:t>(95%CI)</w:t>
            </w:r>
          </w:p>
        </w:tc>
      </w:tr>
      <w:tr w:rsidR="00086219" w14:paraId="1C74CBD8" w14:textId="77777777">
        <w:trPr>
          <w:cantSplit/>
          <w:jc w:val="center"/>
        </w:trPr>
        <w:tc>
          <w:tcPr>
            <w:tcW w:w="0" w:type="auto"/>
            <w:shd w:val="clear" w:color="auto" w:fill="FFFFFF"/>
            <w:tcMar>
              <w:top w:w="0" w:type="dxa"/>
              <w:left w:w="0" w:type="dxa"/>
              <w:bottom w:w="0" w:type="dxa"/>
              <w:right w:w="0" w:type="dxa"/>
            </w:tcMar>
            <w:vAlign w:val="center"/>
          </w:tcPr>
          <w:p w14:paraId="6A6F4D0B" w14:textId="77777777" w:rsidR="00086219" w:rsidRDefault="00701ADC">
            <w:pPr>
              <w:spacing w:before="100" w:after="100" w:line="240" w:lineRule="auto"/>
              <w:ind w:left="100" w:right="100"/>
            </w:pPr>
            <w:r>
              <w:rPr>
                <w:rFonts w:eastAsia="Arial" w:hAnsi="Arial" w:cs="Arial"/>
                <w:color w:val="000000"/>
                <w:sz w:val="22"/>
                <w:szCs w:val="22"/>
              </w:rPr>
              <w:t>&gt;=20 teeth vs 10-19 teeth</w:t>
            </w:r>
          </w:p>
        </w:tc>
        <w:tc>
          <w:tcPr>
            <w:tcW w:w="0" w:type="auto"/>
            <w:shd w:val="clear" w:color="auto" w:fill="FFFFFF"/>
            <w:tcMar>
              <w:top w:w="0" w:type="dxa"/>
              <w:left w:w="0" w:type="dxa"/>
              <w:bottom w:w="0" w:type="dxa"/>
              <w:right w:w="0" w:type="dxa"/>
            </w:tcMar>
            <w:vAlign w:val="center"/>
          </w:tcPr>
          <w:p w14:paraId="4AEB95C2" w14:textId="77777777" w:rsidR="00086219" w:rsidRDefault="00701ADC">
            <w:pPr>
              <w:spacing w:before="100" w:after="100" w:line="240" w:lineRule="auto"/>
              <w:ind w:left="100" w:right="100"/>
              <w:jc w:val="right"/>
            </w:pPr>
            <w:r>
              <w:rPr>
                <w:rFonts w:eastAsia="Arial" w:hAnsi="Arial" w:cs="Arial"/>
                <w:color w:val="000000"/>
                <w:sz w:val="22"/>
                <w:szCs w:val="22"/>
              </w:rPr>
              <w:t>-0.019</w:t>
            </w:r>
          </w:p>
        </w:tc>
        <w:tc>
          <w:tcPr>
            <w:tcW w:w="0" w:type="auto"/>
            <w:shd w:val="clear" w:color="auto" w:fill="FFFFFF"/>
            <w:tcMar>
              <w:top w:w="0" w:type="dxa"/>
              <w:left w:w="0" w:type="dxa"/>
              <w:bottom w:w="0" w:type="dxa"/>
              <w:right w:w="0" w:type="dxa"/>
            </w:tcMar>
            <w:vAlign w:val="center"/>
          </w:tcPr>
          <w:p w14:paraId="4ADD097E" w14:textId="77777777" w:rsidR="00086219" w:rsidRDefault="00701ADC">
            <w:pPr>
              <w:spacing w:before="100" w:after="100" w:line="240" w:lineRule="auto"/>
              <w:ind w:left="100" w:right="100"/>
            </w:pPr>
            <w:r>
              <w:rPr>
                <w:rFonts w:eastAsia="Arial" w:hAnsi="Arial" w:cs="Arial"/>
                <w:color w:val="000000"/>
                <w:sz w:val="22"/>
                <w:szCs w:val="22"/>
              </w:rPr>
              <w:t>(-0.039, 0.001)</w:t>
            </w:r>
          </w:p>
        </w:tc>
        <w:tc>
          <w:tcPr>
            <w:tcW w:w="0" w:type="auto"/>
            <w:shd w:val="clear" w:color="auto" w:fill="FFFFFF"/>
            <w:tcMar>
              <w:top w:w="0" w:type="dxa"/>
              <w:left w:w="0" w:type="dxa"/>
              <w:bottom w:w="0" w:type="dxa"/>
              <w:right w:w="0" w:type="dxa"/>
            </w:tcMar>
            <w:vAlign w:val="center"/>
          </w:tcPr>
          <w:p w14:paraId="1CC214B2" w14:textId="77777777" w:rsidR="00086219" w:rsidRDefault="00701ADC">
            <w:pPr>
              <w:spacing w:before="100" w:after="100" w:line="240" w:lineRule="auto"/>
              <w:ind w:left="100" w:right="100"/>
              <w:jc w:val="right"/>
            </w:pPr>
            <w:r>
              <w:rPr>
                <w:rFonts w:eastAsia="Arial" w:hAnsi="Arial" w:cs="Arial"/>
                <w:color w:val="000000"/>
                <w:sz w:val="22"/>
                <w:szCs w:val="22"/>
              </w:rPr>
              <w:t>0.926</w:t>
            </w:r>
          </w:p>
        </w:tc>
        <w:tc>
          <w:tcPr>
            <w:tcW w:w="0" w:type="auto"/>
            <w:shd w:val="clear" w:color="auto" w:fill="FFFFFF"/>
            <w:tcMar>
              <w:top w:w="0" w:type="dxa"/>
              <w:left w:w="0" w:type="dxa"/>
              <w:bottom w:w="0" w:type="dxa"/>
              <w:right w:w="0" w:type="dxa"/>
            </w:tcMar>
            <w:vAlign w:val="center"/>
          </w:tcPr>
          <w:p w14:paraId="5CA0B60C" w14:textId="77777777" w:rsidR="00086219" w:rsidRDefault="00701ADC">
            <w:pPr>
              <w:spacing w:before="100" w:after="100" w:line="240" w:lineRule="auto"/>
              <w:ind w:left="100" w:right="100"/>
            </w:pPr>
            <w:r>
              <w:rPr>
                <w:rFonts w:eastAsia="Arial" w:hAnsi="Arial" w:cs="Arial"/>
                <w:color w:val="000000"/>
                <w:sz w:val="22"/>
                <w:szCs w:val="22"/>
              </w:rPr>
              <w:t>(0.847, 1.006)</w:t>
            </w:r>
          </w:p>
        </w:tc>
      </w:tr>
      <w:tr w:rsidR="00086219" w14:paraId="6F6730FA" w14:textId="77777777">
        <w:trPr>
          <w:cantSplit/>
          <w:jc w:val="center"/>
        </w:trPr>
        <w:tc>
          <w:tcPr>
            <w:tcW w:w="0" w:type="auto"/>
            <w:shd w:val="clear" w:color="auto" w:fill="FFFFFF"/>
            <w:tcMar>
              <w:top w:w="0" w:type="dxa"/>
              <w:left w:w="0" w:type="dxa"/>
              <w:bottom w:w="0" w:type="dxa"/>
              <w:right w:w="0" w:type="dxa"/>
            </w:tcMar>
            <w:vAlign w:val="center"/>
          </w:tcPr>
          <w:p w14:paraId="47BCDD02" w14:textId="77777777" w:rsidR="00086219" w:rsidRDefault="00701ADC">
            <w:pPr>
              <w:spacing w:before="100" w:after="100" w:line="240" w:lineRule="auto"/>
              <w:ind w:left="100" w:right="100"/>
            </w:pPr>
            <w:r>
              <w:rPr>
                <w:rFonts w:eastAsia="Arial" w:hAnsi="Arial" w:cs="Arial"/>
                <w:color w:val="000000"/>
                <w:sz w:val="22"/>
                <w:szCs w:val="22"/>
              </w:rPr>
              <w:t>&gt;=20 teeth vs 1-9 teeth</w:t>
            </w:r>
          </w:p>
        </w:tc>
        <w:tc>
          <w:tcPr>
            <w:tcW w:w="0" w:type="auto"/>
            <w:shd w:val="clear" w:color="auto" w:fill="FFFFFF"/>
            <w:tcMar>
              <w:top w:w="0" w:type="dxa"/>
              <w:left w:w="0" w:type="dxa"/>
              <w:bottom w:w="0" w:type="dxa"/>
              <w:right w:w="0" w:type="dxa"/>
            </w:tcMar>
            <w:vAlign w:val="center"/>
          </w:tcPr>
          <w:p w14:paraId="337770C4" w14:textId="77777777" w:rsidR="00086219" w:rsidRDefault="00701ADC">
            <w:pPr>
              <w:spacing w:before="100" w:after="100" w:line="240" w:lineRule="auto"/>
              <w:ind w:left="100" w:right="100"/>
              <w:jc w:val="right"/>
            </w:pPr>
            <w:r>
              <w:rPr>
                <w:rFonts w:eastAsia="Arial" w:hAnsi="Arial" w:cs="Arial"/>
                <w:color w:val="000000"/>
                <w:sz w:val="22"/>
                <w:szCs w:val="22"/>
              </w:rPr>
              <w:t>-0.031</w:t>
            </w:r>
          </w:p>
        </w:tc>
        <w:tc>
          <w:tcPr>
            <w:tcW w:w="0" w:type="auto"/>
            <w:shd w:val="clear" w:color="auto" w:fill="FFFFFF"/>
            <w:tcMar>
              <w:top w:w="0" w:type="dxa"/>
              <w:left w:w="0" w:type="dxa"/>
              <w:bottom w:w="0" w:type="dxa"/>
              <w:right w:w="0" w:type="dxa"/>
            </w:tcMar>
            <w:vAlign w:val="center"/>
          </w:tcPr>
          <w:p w14:paraId="082DDD48" w14:textId="77777777" w:rsidR="00086219" w:rsidRDefault="00701ADC">
            <w:pPr>
              <w:spacing w:before="100" w:after="100" w:line="240" w:lineRule="auto"/>
              <w:ind w:left="100" w:right="100"/>
            </w:pPr>
            <w:r>
              <w:rPr>
                <w:rFonts w:eastAsia="Arial" w:hAnsi="Arial" w:cs="Arial"/>
                <w:color w:val="000000"/>
                <w:sz w:val="22"/>
                <w:szCs w:val="22"/>
              </w:rPr>
              <w:t>(-0.053, -0.009)</w:t>
            </w:r>
          </w:p>
        </w:tc>
        <w:tc>
          <w:tcPr>
            <w:tcW w:w="0" w:type="auto"/>
            <w:shd w:val="clear" w:color="auto" w:fill="FFFFFF"/>
            <w:tcMar>
              <w:top w:w="0" w:type="dxa"/>
              <w:left w:w="0" w:type="dxa"/>
              <w:bottom w:w="0" w:type="dxa"/>
              <w:right w:w="0" w:type="dxa"/>
            </w:tcMar>
            <w:vAlign w:val="center"/>
          </w:tcPr>
          <w:p w14:paraId="628ED0F8" w14:textId="77777777" w:rsidR="00086219" w:rsidRDefault="00701ADC">
            <w:pPr>
              <w:spacing w:before="100" w:after="100" w:line="240" w:lineRule="auto"/>
              <w:ind w:left="100" w:right="100"/>
              <w:jc w:val="right"/>
            </w:pPr>
            <w:r>
              <w:rPr>
                <w:rFonts w:eastAsia="Arial" w:hAnsi="Arial" w:cs="Arial"/>
                <w:color w:val="000000"/>
                <w:sz w:val="22"/>
                <w:szCs w:val="22"/>
              </w:rPr>
              <w:t>0.883</w:t>
            </w:r>
          </w:p>
        </w:tc>
        <w:tc>
          <w:tcPr>
            <w:tcW w:w="0" w:type="auto"/>
            <w:shd w:val="clear" w:color="auto" w:fill="FFFFFF"/>
            <w:tcMar>
              <w:top w:w="0" w:type="dxa"/>
              <w:left w:w="0" w:type="dxa"/>
              <w:bottom w:w="0" w:type="dxa"/>
              <w:right w:w="0" w:type="dxa"/>
            </w:tcMar>
            <w:vAlign w:val="center"/>
          </w:tcPr>
          <w:p w14:paraId="1BF3B4AE" w14:textId="77777777" w:rsidR="00086219" w:rsidRDefault="00701ADC">
            <w:pPr>
              <w:spacing w:before="100" w:after="100" w:line="240" w:lineRule="auto"/>
              <w:ind w:left="100" w:right="100"/>
            </w:pPr>
            <w:r>
              <w:rPr>
                <w:rFonts w:eastAsia="Arial" w:hAnsi="Arial" w:cs="Arial"/>
                <w:color w:val="000000"/>
                <w:sz w:val="22"/>
                <w:szCs w:val="22"/>
              </w:rPr>
              <w:t>(0.797, 0.969)</w:t>
            </w:r>
          </w:p>
        </w:tc>
      </w:tr>
      <w:tr w:rsidR="00086219" w14:paraId="19A2C2EE" w14:textId="77777777">
        <w:trPr>
          <w:cantSplit/>
          <w:jc w:val="center"/>
        </w:trPr>
        <w:tc>
          <w:tcPr>
            <w:tcW w:w="0" w:type="auto"/>
            <w:shd w:val="clear" w:color="auto" w:fill="FFFFFF"/>
            <w:tcMar>
              <w:top w:w="0" w:type="dxa"/>
              <w:left w:w="0" w:type="dxa"/>
              <w:bottom w:w="0" w:type="dxa"/>
              <w:right w:w="0" w:type="dxa"/>
            </w:tcMar>
            <w:vAlign w:val="center"/>
          </w:tcPr>
          <w:p w14:paraId="64CEE8BE" w14:textId="77777777" w:rsidR="00086219" w:rsidRDefault="00701ADC">
            <w:pPr>
              <w:spacing w:before="100" w:after="100" w:line="240" w:lineRule="auto"/>
              <w:ind w:left="100" w:right="100"/>
            </w:pPr>
            <w:r>
              <w:rPr>
                <w:rFonts w:eastAsia="Arial" w:hAnsi="Arial" w:cs="Arial"/>
                <w:color w:val="000000"/>
                <w:sz w:val="22"/>
                <w:szCs w:val="22"/>
              </w:rPr>
              <w:t>&gt;=20 teeth vs Edentulous</w:t>
            </w:r>
          </w:p>
        </w:tc>
        <w:tc>
          <w:tcPr>
            <w:tcW w:w="0" w:type="auto"/>
            <w:shd w:val="clear" w:color="auto" w:fill="FFFFFF"/>
            <w:tcMar>
              <w:top w:w="0" w:type="dxa"/>
              <w:left w:w="0" w:type="dxa"/>
              <w:bottom w:w="0" w:type="dxa"/>
              <w:right w:w="0" w:type="dxa"/>
            </w:tcMar>
            <w:vAlign w:val="center"/>
          </w:tcPr>
          <w:p w14:paraId="70C3C006" w14:textId="77777777" w:rsidR="00086219" w:rsidRDefault="00701ADC">
            <w:pPr>
              <w:spacing w:before="100" w:after="100" w:line="240" w:lineRule="auto"/>
              <w:ind w:left="100" w:right="100"/>
              <w:jc w:val="right"/>
            </w:pPr>
            <w:r>
              <w:rPr>
                <w:rFonts w:eastAsia="Arial" w:hAnsi="Arial" w:cs="Arial"/>
                <w:color w:val="000000"/>
                <w:sz w:val="22"/>
                <w:szCs w:val="22"/>
              </w:rPr>
              <w:t>-0.049</w:t>
            </w:r>
          </w:p>
        </w:tc>
        <w:tc>
          <w:tcPr>
            <w:tcW w:w="0" w:type="auto"/>
            <w:shd w:val="clear" w:color="auto" w:fill="FFFFFF"/>
            <w:tcMar>
              <w:top w:w="0" w:type="dxa"/>
              <w:left w:w="0" w:type="dxa"/>
              <w:bottom w:w="0" w:type="dxa"/>
              <w:right w:w="0" w:type="dxa"/>
            </w:tcMar>
            <w:vAlign w:val="center"/>
          </w:tcPr>
          <w:p w14:paraId="20AAA1D0" w14:textId="77777777" w:rsidR="00086219" w:rsidRDefault="00701ADC">
            <w:pPr>
              <w:spacing w:before="100" w:after="100" w:line="240" w:lineRule="auto"/>
              <w:ind w:left="100" w:right="100"/>
            </w:pPr>
            <w:r>
              <w:rPr>
                <w:rFonts w:eastAsia="Arial" w:hAnsi="Arial" w:cs="Arial"/>
                <w:color w:val="000000"/>
                <w:sz w:val="22"/>
                <w:szCs w:val="22"/>
              </w:rPr>
              <w:t>(-0.075, -0.023)</w:t>
            </w:r>
          </w:p>
        </w:tc>
        <w:tc>
          <w:tcPr>
            <w:tcW w:w="0" w:type="auto"/>
            <w:shd w:val="clear" w:color="auto" w:fill="FFFFFF"/>
            <w:tcMar>
              <w:top w:w="0" w:type="dxa"/>
              <w:left w:w="0" w:type="dxa"/>
              <w:bottom w:w="0" w:type="dxa"/>
              <w:right w:w="0" w:type="dxa"/>
            </w:tcMar>
            <w:vAlign w:val="center"/>
          </w:tcPr>
          <w:p w14:paraId="4D0E7750" w14:textId="77777777" w:rsidR="00086219" w:rsidRDefault="00701ADC">
            <w:pPr>
              <w:spacing w:before="100" w:after="100" w:line="240" w:lineRule="auto"/>
              <w:ind w:left="100" w:right="100"/>
              <w:jc w:val="right"/>
            </w:pPr>
            <w:r>
              <w:rPr>
                <w:rFonts w:eastAsia="Arial" w:hAnsi="Arial" w:cs="Arial"/>
                <w:color w:val="000000"/>
                <w:sz w:val="22"/>
                <w:szCs w:val="22"/>
              </w:rPr>
              <w:t>0.822</w:t>
            </w:r>
          </w:p>
        </w:tc>
        <w:tc>
          <w:tcPr>
            <w:tcW w:w="0" w:type="auto"/>
            <w:shd w:val="clear" w:color="auto" w:fill="FFFFFF"/>
            <w:tcMar>
              <w:top w:w="0" w:type="dxa"/>
              <w:left w:w="0" w:type="dxa"/>
              <w:bottom w:w="0" w:type="dxa"/>
              <w:right w:w="0" w:type="dxa"/>
            </w:tcMar>
            <w:vAlign w:val="center"/>
          </w:tcPr>
          <w:p w14:paraId="3F040E3B" w14:textId="77777777" w:rsidR="00086219" w:rsidRDefault="00701ADC">
            <w:pPr>
              <w:spacing w:before="100" w:after="100" w:line="240" w:lineRule="auto"/>
              <w:ind w:left="100" w:right="100"/>
            </w:pPr>
            <w:r>
              <w:rPr>
                <w:rFonts w:eastAsia="Arial" w:hAnsi="Arial" w:cs="Arial"/>
                <w:color w:val="000000"/>
                <w:sz w:val="22"/>
                <w:szCs w:val="22"/>
              </w:rPr>
              <w:t>(0.719, 0.925)</w:t>
            </w:r>
          </w:p>
        </w:tc>
      </w:tr>
      <w:tr w:rsidR="00086219" w14:paraId="5B4BD51F" w14:textId="77777777">
        <w:trPr>
          <w:cantSplit/>
          <w:jc w:val="center"/>
        </w:trPr>
        <w:tc>
          <w:tcPr>
            <w:tcW w:w="0" w:type="auto"/>
            <w:shd w:val="clear" w:color="auto" w:fill="FFFFFF"/>
            <w:tcMar>
              <w:top w:w="0" w:type="dxa"/>
              <w:left w:w="0" w:type="dxa"/>
              <w:bottom w:w="0" w:type="dxa"/>
              <w:right w:w="0" w:type="dxa"/>
            </w:tcMar>
            <w:vAlign w:val="center"/>
          </w:tcPr>
          <w:p w14:paraId="141CE19B" w14:textId="77777777" w:rsidR="00086219" w:rsidRDefault="00701ADC">
            <w:pPr>
              <w:spacing w:before="100" w:after="100" w:line="240" w:lineRule="auto"/>
              <w:ind w:left="100" w:right="100"/>
            </w:pPr>
            <w:r>
              <w:rPr>
                <w:rFonts w:eastAsia="Arial" w:hAnsi="Arial" w:cs="Arial"/>
                <w:color w:val="000000"/>
                <w:sz w:val="22"/>
                <w:szCs w:val="22"/>
              </w:rPr>
              <w:t>Observed vs Edentulous</w:t>
            </w:r>
          </w:p>
        </w:tc>
        <w:tc>
          <w:tcPr>
            <w:tcW w:w="0" w:type="auto"/>
            <w:shd w:val="clear" w:color="auto" w:fill="FFFFFF"/>
            <w:tcMar>
              <w:top w:w="0" w:type="dxa"/>
              <w:left w:w="0" w:type="dxa"/>
              <w:bottom w:w="0" w:type="dxa"/>
              <w:right w:w="0" w:type="dxa"/>
            </w:tcMar>
            <w:vAlign w:val="center"/>
          </w:tcPr>
          <w:p w14:paraId="3307B32D" w14:textId="77777777" w:rsidR="00086219" w:rsidRDefault="00701ADC">
            <w:pPr>
              <w:spacing w:before="100" w:after="100" w:line="240" w:lineRule="auto"/>
              <w:ind w:left="100" w:right="100"/>
              <w:jc w:val="right"/>
            </w:pPr>
            <w:r>
              <w:rPr>
                <w:rFonts w:eastAsia="Arial" w:hAnsi="Arial" w:cs="Arial"/>
                <w:color w:val="000000"/>
                <w:sz w:val="22"/>
                <w:szCs w:val="22"/>
              </w:rPr>
              <w:t>-0.033</w:t>
            </w:r>
          </w:p>
        </w:tc>
        <w:tc>
          <w:tcPr>
            <w:tcW w:w="0" w:type="auto"/>
            <w:shd w:val="clear" w:color="auto" w:fill="FFFFFF"/>
            <w:tcMar>
              <w:top w:w="0" w:type="dxa"/>
              <w:left w:w="0" w:type="dxa"/>
              <w:bottom w:w="0" w:type="dxa"/>
              <w:right w:w="0" w:type="dxa"/>
            </w:tcMar>
            <w:vAlign w:val="center"/>
          </w:tcPr>
          <w:p w14:paraId="4971A435" w14:textId="77777777" w:rsidR="00086219" w:rsidRDefault="00701ADC">
            <w:pPr>
              <w:spacing w:before="100" w:after="100" w:line="240" w:lineRule="auto"/>
              <w:ind w:left="100" w:right="100"/>
            </w:pPr>
            <w:r>
              <w:rPr>
                <w:rFonts w:eastAsia="Arial" w:hAnsi="Arial" w:cs="Arial"/>
                <w:color w:val="000000"/>
                <w:sz w:val="22"/>
                <w:szCs w:val="22"/>
              </w:rPr>
              <w:t>(-0.057, -0.009)</w:t>
            </w:r>
          </w:p>
        </w:tc>
        <w:tc>
          <w:tcPr>
            <w:tcW w:w="0" w:type="auto"/>
            <w:shd w:val="clear" w:color="auto" w:fill="FFFFFF"/>
            <w:tcMar>
              <w:top w:w="0" w:type="dxa"/>
              <w:left w:w="0" w:type="dxa"/>
              <w:bottom w:w="0" w:type="dxa"/>
              <w:right w:w="0" w:type="dxa"/>
            </w:tcMar>
            <w:vAlign w:val="center"/>
          </w:tcPr>
          <w:p w14:paraId="27B55D72" w14:textId="77777777" w:rsidR="00086219" w:rsidRDefault="00701ADC">
            <w:pPr>
              <w:spacing w:before="100" w:after="100" w:line="240" w:lineRule="auto"/>
              <w:ind w:left="100" w:right="100"/>
              <w:jc w:val="right"/>
            </w:pPr>
            <w:r>
              <w:rPr>
                <w:rFonts w:eastAsia="Arial" w:hAnsi="Arial" w:cs="Arial"/>
                <w:color w:val="000000"/>
                <w:sz w:val="22"/>
                <w:szCs w:val="22"/>
              </w:rPr>
              <w:t>0.877</w:t>
            </w:r>
          </w:p>
        </w:tc>
        <w:tc>
          <w:tcPr>
            <w:tcW w:w="0" w:type="auto"/>
            <w:shd w:val="clear" w:color="auto" w:fill="FFFFFF"/>
            <w:tcMar>
              <w:top w:w="0" w:type="dxa"/>
              <w:left w:w="0" w:type="dxa"/>
              <w:bottom w:w="0" w:type="dxa"/>
              <w:right w:w="0" w:type="dxa"/>
            </w:tcMar>
            <w:vAlign w:val="center"/>
          </w:tcPr>
          <w:p w14:paraId="73CEB03C" w14:textId="77777777" w:rsidR="00086219" w:rsidRDefault="00701ADC">
            <w:pPr>
              <w:spacing w:before="100" w:after="100" w:line="240" w:lineRule="auto"/>
              <w:ind w:left="100" w:right="100"/>
            </w:pPr>
            <w:r>
              <w:rPr>
                <w:rFonts w:eastAsia="Arial" w:hAnsi="Arial" w:cs="Arial"/>
                <w:color w:val="000000"/>
                <w:sz w:val="22"/>
                <w:szCs w:val="22"/>
              </w:rPr>
              <w:t>(0.783, 0.97)</w:t>
            </w:r>
          </w:p>
        </w:tc>
      </w:tr>
      <w:tr w:rsidR="00086219" w14:paraId="171A55E0" w14:textId="77777777">
        <w:trPr>
          <w:cantSplit/>
          <w:jc w:val="center"/>
        </w:trPr>
        <w:tc>
          <w:tcPr>
            <w:tcW w:w="0" w:type="auto"/>
            <w:shd w:val="clear" w:color="auto" w:fill="FFFFFF"/>
            <w:tcMar>
              <w:top w:w="0" w:type="dxa"/>
              <w:left w:w="0" w:type="dxa"/>
              <w:bottom w:w="0" w:type="dxa"/>
              <w:right w:w="0" w:type="dxa"/>
            </w:tcMar>
            <w:vAlign w:val="center"/>
          </w:tcPr>
          <w:p w14:paraId="073BF2B0" w14:textId="77777777" w:rsidR="00086219" w:rsidRDefault="00701ADC">
            <w:pPr>
              <w:spacing w:before="100" w:after="100" w:line="240" w:lineRule="auto"/>
              <w:ind w:left="100" w:right="100"/>
            </w:pPr>
            <w:r>
              <w:rPr>
                <w:rFonts w:eastAsia="Arial" w:hAnsi="Arial" w:cs="Arial"/>
                <w:color w:val="000000"/>
                <w:sz w:val="22"/>
                <w:szCs w:val="22"/>
              </w:rPr>
              <w:t>Observed vs &gt;=20 teeth</w:t>
            </w:r>
          </w:p>
        </w:tc>
        <w:tc>
          <w:tcPr>
            <w:tcW w:w="0" w:type="auto"/>
            <w:shd w:val="clear" w:color="auto" w:fill="FFFFFF"/>
            <w:tcMar>
              <w:top w:w="0" w:type="dxa"/>
              <w:left w:w="0" w:type="dxa"/>
              <w:bottom w:w="0" w:type="dxa"/>
              <w:right w:w="0" w:type="dxa"/>
            </w:tcMar>
            <w:vAlign w:val="center"/>
          </w:tcPr>
          <w:p w14:paraId="21D9F70C" w14:textId="77777777" w:rsidR="00086219" w:rsidRDefault="00701ADC">
            <w:pPr>
              <w:spacing w:before="100" w:after="100" w:line="240" w:lineRule="auto"/>
              <w:ind w:left="100" w:right="100"/>
              <w:jc w:val="right"/>
            </w:pPr>
            <w:r>
              <w:rPr>
                <w:rFonts w:eastAsia="Arial" w:hAnsi="Arial" w:cs="Arial"/>
                <w:color w:val="000000"/>
                <w:sz w:val="22"/>
                <w:szCs w:val="22"/>
              </w:rPr>
              <w:t>0.016</w:t>
            </w:r>
          </w:p>
        </w:tc>
        <w:tc>
          <w:tcPr>
            <w:tcW w:w="0" w:type="auto"/>
            <w:shd w:val="clear" w:color="auto" w:fill="FFFFFF"/>
            <w:tcMar>
              <w:top w:w="0" w:type="dxa"/>
              <w:left w:w="0" w:type="dxa"/>
              <w:bottom w:w="0" w:type="dxa"/>
              <w:right w:w="0" w:type="dxa"/>
            </w:tcMar>
            <w:vAlign w:val="center"/>
          </w:tcPr>
          <w:p w14:paraId="41E7482C" w14:textId="77777777" w:rsidR="00086219" w:rsidRDefault="00701ADC">
            <w:pPr>
              <w:spacing w:before="100" w:after="100" w:line="240" w:lineRule="auto"/>
              <w:ind w:left="100" w:right="100"/>
            </w:pPr>
            <w:r>
              <w:rPr>
                <w:rFonts w:eastAsia="Arial" w:hAnsi="Arial" w:cs="Arial"/>
                <w:color w:val="000000"/>
                <w:sz w:val="22"/>
                <w:szCs w:val="22"/>
              </w:rPr>
              <w:t>(0.009, 0.024)</w:t>
            </w:r>
          </w:p>
        </w:tc>
        <w:tc>
          <w:tcPr>
            <w:tcW w:w="0" w:type="auto"/>
            <w:shd w:val="clear" w:color="auto" w:fill="FFFFFF"/>
            <w:tcMar>
              <w:top w:w="0" w:type="dxa"/>
              <w:left w:w="0" w:type="dxa"/>
              <w:bottom w:w="0" w:type="dxa"/>
              <w:right w:w="0" w:type="dxa"/>
            </w:tcMar>
            <w:vAlign w:val="center"/>
          </w:tcPr>
          <w:p w14:paraId="60C89E64" w14:textId="77777777" w:rsidR="00086219" w:rsidRDefault="00701ADC">
            <w:pPr>
              <w:spacing w:before="100" w:after="100" w:line="240" w:lineRule="auto"/>
              <w:ind w:left="100" w:right="100"/>
              <w:jc w:val="right"/>
            </w:pPr>
            <w:r>
              <w:rPr>
                <w:rFonts w:eastAsia="Arial" w:hAnsi="Arial" w:cs="Arial"/>
                <w:color w:val="000000"/>
                <w:sz w:val="22"/>
                <w:szCs w:val="22"/>
              </w:rPr>
              <w:t>1.067</w:t>
            </w:r>
          </w:p>
        </w:tc>
        <w:tc>
          <w:tcPr>
            <w:tcW w:w="0" w:type="auto"/>
            <w:shd w:val="clear" w:color="auto" w:fill="FFFFFF"/>
            <w:tcMar>
              <w:top w:w="0" w:type="dxa"/>
              <w:left w:w="0" w:type="dxa"/>
              <w:bottom w:w="0" w:type="dxa"/>
              <w:right w:w="0" w:type="dxa"/>
            </w:tcMar>
            <w:vAlign w:val="center"/>
          </w:tcPr>
          <w:p w14:paraId="0B715D70" w14:textId="77777777" w:rsidR="00086219" w:rsidRDefault="00701ADC">
            <w:pPr>
              <w:spacing w:before="100" w:after="100" w:line="240" w:lineRule="auto"/>
              <w:ind w:left="100" w:right="100"/>
            </w:pPr>
            <w:r>
              <w:rPr>
                <w:rFonts w:eastAsia="Arial" w:hAnsi="Arial" w:cs="Arial"/>
                <w:color w:val="000000"/>
                <w:sz w:val="22"/>
                <w:szCs w:val="22"/>
              </w:rPr>
              <w:t>(1.036, 1.097)</w:t>
            </w:r>
          </w:p>
        </w:tc>
      </w:tr>
      <w:tr w:rsidR="00086219" w14:paraId="637B4BDD" w14:textId="77777777">
        <w:trPr>
          <w:cantSplit/>
          <w:jc w:val="center"/>
        </w:trPr>
        <w:tc>
          <w:tcPr>
            <w:tcW w:w="0" w:type="auto"/>
            <w:shd w:val="clear" w:color="auto" w:fill="FFFFFF"/>
            <w:tcMar>
              <w:top w:w="0" w:type="dxa"/>
              <w:left w:w="0" w:type="dxa"/>
              <w:bottom w:w="0" w:type="dxa"/>
              <w:right w:w="0" w:type="dxa"/>
            </w:tcMar>
            <w:vAlign w:val="center"/>
          </w:tcPr>
          <w:p w14:paraId="685D3116" w14:textId="77777777" w:rsidR="00086219" w:rsidRDefault="00701ADC">
            <w:pPr>
              <w:spacing w:before="100" w:after="100" w:line="240" w:lineRule="auto"/>
              <w:ind w:left="100" w:right="100"/>
            </w:pPr>
            <w:r>
              <w:rPr>
                <w:rFonts w:eastAsia="Arial" w:hAnsi="Arial" w:cs="Arial"/>
                <w:color w:val="000000"/>
                <w:sz w:val="22"/>
                <w:szCs w:val="22"/>
              </w:rPr>
              <w:t>Observed vs one category down</w:t>
            </w:r>
          </w:p>
        </w:tc>
        <w:tc>
          <w:tcPr>
            <w:tcW w:w="0" w:type="auto"/>
            <w:shd w:val="clear" w:color="auto" w:fill="FFFFFF"/>
            <w:tcMar>
              <w:top w:w="0" w:type="dxa"/>
              <w:left w:w="0" w:type="dxa"/>
              <w:bottom w:w="0" w:type="dxa"/>
              <w:right w:w="0" w:type="dxa"/>
            </w:tcMar>
            <w:vAlign w:val="center"/>
          </w:tcPr>
          <w:p w14:paraId="5A311A78" w14:textId="77777777" w:rsidR="00086219" w:rsidRDefault="00701ADC">
            <w:pPr>
              <w:spacing w:before="100" w:after="100" w:line="240" w:lineRule="auto"/>
              <w:ind w:left="100" w:right="100"/>
              <w:jc w:val="right"/>
            </w:pPr>
            <w:r>
              <w:rPr>
                <w:rFonts w:eastAsia="Arial" w:hAnsi="Arial" w:cs="Arial"/>
                <w:color w:val="000000"/>
                <w:sz w:val="22"/>
                <w:szCs w:val="22"/>
              </w:rPr>
              <w:t>-0.018</w:t>
            </w:r>
          </w:p>
        </w:tc>
        <w:tc>
          <w:tcPr>
            <w:tcW w:w="0" w:type="auto"/>
            <w:shd w:val="clear" w:color="auto" w:fill="FFFFFF"/>
            <w:tcMar>
              <w:top w:w="0" w:type="dxa"/>
              <w:left w:w="0" w:type="dxa"/>
              <w:bottom w:w="0" w:type="dxa"/>
              <w:right w:w="0" w:type="dxa"/>
            </w:tcMar>
            <w:vAlign w:val="center"/>
          </w:tcPr>
          <w:p w14:paraId="28D142A4" w14:textId="77777777" w:rsidR="00086219" w:rsidRDefault="00701ADC">
            <w:pPr>
              <w:spacing w:before="100" w:after="100" w:line="240" w:lineRule="auto"/>
              <w:ind w:left="100" w:right="100"/>
            </w:pPr>
            <w:r>
              <w:rPr>
                <w:rFonts w:eastAsia="Arial" w:hAnsi="Arial" w:cs="Arial"/>
                <w:color w:val="000000"/>
                <w:sz w:val="22"/>
                <w:szCs w:val="22"/>
              </w:rPr>
              <w:t>(-0.034, -0.002)</w:t>
            </w:r>
          </w:p>
        </w:tc>
        <w:tc>
          <w:tcPr>
            <w:tcW w:w="0" w:type="auto"/>
            <w:shd w:val="clear" w:color="auto" w:fill="FFFFFF"/>
            <w:tcMar>
              <w:top w:w="0" w:type="dxa"/>
              <w:left w:w="0" w:type="dxa"/>
              <w:bottom w:w="0" w:type="dxa"/>
              <w:right w:w="0" w:type="dxa"/>
            </w:tcMar>
            <w:vAlign w:val="center"/>
          </w:tcPr>
          <w:p w14:paraId="7EF64745" w14:textId="77777777" w:rsidR="00086219" w:rsidRDefault="00701ADC">
            <w:pPr>
              <w:spacing w:before="100" w:after="100" w:line="240" w:lineRule="auto"/>
              <w:ind w:left="100" w:right="100"/>
              <w:jc w:val="right"/>
            </w:pPr>
            <w:r>
              <w:rPr>
                <w:rFonts w:eastAsia="Arial" w:hAnsi="Arial" w:cs="Arial"/>
                <w:color w:val="000000"/>
                <w:sz w:val="22"/>
                <w:szCs w:val="22"/>
              </w:rPr>
              <w:t>0.931</w:t>
            </w:r>
          </w:p>
        </w:tc>
        <w:tc>
          <w:tcPr>
            <w:tcW w:w="0" w:type="auto"/>
            <w:shd w:val="clear" w:color="auto" w:fill="FFFFFF"/>
            <w:tcMar>
              <w:top w:w="0" w:type="dxa"/>
              <w:left w:w="0" w:type="dxa"/>
              <w:bottom w:w="0" w:type="dxa"/>
              <w:right w:w="0" w:type="dxa"/>
            </w:tcMar>
            <w:vAlign w:val="center"/>
          </w:tcPr>
          <w:p w14:paraId="49191D06" w14:textId="77777777" w:rsidR="00086219" w:rsidRDefault="00701ADC">
            <w:pPr>
              <w:spacing w:before="100" w:after="100" w:line="240" w:lineRule="auto"/>
              <w:ind w:left="100" w:right="100"/>
            </w:pPr>
            <w:r>
              <w:rPr>
                <w:rFonts w:eastAsia="Arial" w:hAnsi="Arial" w:cs="Arial"/>
                <w:color w:val="000000"/>
                <w:sz w:val="22"/>
                <w:szCs w:val="22"/>
              </w:rPr>
              <w:t>(0.868, 0.994)</w:t>
            </w:r>
          </w:p>
        </w:tc>
      </w:tr>
      <w:tr w:rsidR="00086219" w14:paraId="3EDECB1B" w14:textId="77777777">
        <w:trPr>
          <w:cantSplit/>
          <w:jc w:val="center"/>
        </w:trPr>
        <w:tc>
          <w:tcPr>
            <w:tcW w:w="0" w:type="auto"/>
            <w:shd w:val="clear" w:color="auto" w:fill="FFFFFF"/>
            <w:tcMar>
              <w:top w:w="0" w:type="dxa"/>
              <w:left w:w="0" w:type="dxa"/>
              <w:bottom w:w="0" w:type="dxa"/>
              <w:right w:w="0" w:type="dxa"/>
            </w:tcMar>
            <w:vAlign w:val="center"/>
          </w:tcPr>
          <w:p w14:paraId="0C1A5194" w14:textId="77777777" w:rsidR="00086219" w:rsidRDefault="00701ADC">
            <w:pPr>
              <w:spacing w:before="100" w:after="100" w:line="240" w:lineRule="auto"/>
              <w:ind w:left="100" w:right="100"/>
            </w:pPr>
            <w:r>
              <w:rPr>
                <w:rFonts w:eastAsia="Arial" w:hAnsi="Arial" w:cs="Arial"/>
                <w:color w:val="000000"/>
                <w:sz w:val="22"/>
                <w:szCs w:val="22"/>
              </w:rPr>
              <w:t>Observed vs two categories down</w:t>
            </w:r>
          </w:p>
        </w:tc>
        <w:tc>
          <w:tcPr>
            <w:tcW w:w="0" w:type="auto"/>
            <w:shd w:val="clear" w:color="auto" w:fill="FFFFFF"/>
            <w:tcMar>
              <w:top w:w="0" w:type="dxa"/>
              <w:left w:w="0" w:type="dxa"/>
              <w:bottom w:w="0" w:type="dxa"/>
              <w:right w:w="0" w:type="dxa"/>
            </w:tcMar>
            <w:vAlign w:val="center"/>
          </w:tcPr>
          <w:p w14:paraId="68B84AA5" w14:textId="77777777" w:rsidR="00086219" w:rsidRDefault="00701ADC">
            <w:pPr>
              <w:spacing w:before="100" w:after="100" w:line="240" w:lineRule="auto"/>
              <w:ind w:left="100" w:right="100"/>
              <w:jc w:val="right"/>
            </w:pPr>
            <w:r>
              <w:rPr>
                <w:rFonts w:eastAsia="Arial" w:hAnsi="Arial" w:cs="Arial"/>
                <w:color w:val="000000"/>
                <w:sz w:val="22"/>
                <w:szCs w:val="22"/>
              </w:rPr>
              <w:t>-0.026</w:t>
            </w:r>
          </w:p>
        </w:tc>
        <w:tc>
          <w:tcPr>
            <w:tcW w:w="0" w:type="auto"/>
            <w:shd w:val="clear" w:color="auto" w:fill="FFFFFF"/>
            <w:tcMar>
              <w:top w:w="0" w:type="dxa"/>
              <w:left w:w="0" w:type="dxa"/>
              <w:bottom w:w="0" w:type="dxa"/>
              <w:right w:w="0" w:type="dxa"/>
            </w:tcMar>
            <w:vAlign w:val="center"/>
          </w:tcPr>
          <w:p w14:paraId="01147868" w14:textId="77777777" w:rsidR="00086219" w:rsidRDefault="00701ADC">
            <w:pPr>
              <w:spacing w:before="100" w:after="100" w:line="240" w:lineRule="auto"/>
              <w:ind w:left="100" w:right="100"/>
            </w:pPr>
            <w:r>
              <w:rPr>
                <w:rFonts w:eastAsia="Arial" w:hAnsi="Arial" w:cs="Arial"/>
                <w:color w:val="000000"/>
                <w:sz w:val="22"/>
                <w:szCs w:val="22"/>
              </w:rPr>
              <w:t>(-0.056, 0.003)</w:t>
            </w:r>
          </w:p>
        </w:tc>
        <w:tc>
          <w:tcPr>
            <w:tcW w:w="0" w:type="auto"/>
            <w:shd w:val="clear" w:color="auto" w:fill="FFFFFF"/>
            <w:tcMar>
              <w:top w:w="0" w:type="dxa"/>
              <w:left w:w="0" w:type="dxa"/>
              <w:bottom w:w="0" w:type="dxa"/>
              <w:right w:w="0" w:type="dxa"/>
            </w:tcMar>
            <w:vAlign w:val="center"/>
          </w:tcPr>
          <w:p w14:paraId="095BE6CE" w14:textId="77777777" w:rsidR="00086219" w:rsidRDefault="00701ADC">
            <w:pPr>
              <w:spacing w:before="100" w:after="100" w:line="240" w:lineRule="auto"/>
              <w:ind w:left="100" w:right="100"/>
              <w:jc w:val="right"/>
            </w:pPr>
            <w:r>
              <w:rPr>
                <w:rFonts w:eastAsia="Arial" w:hAnsi="Arial" w:cs="Arial"/>
                <w:color w:val="000000"/>
                <w:sz w:val="22"/>
                <w:szCs w:val="22"/>
              </w:rPr>
              <w:t>0.901</w:t>
            </w:r>
          </w:p>
        </w:tc>
        <w:tc>
          <w:tcPr>
            <w:tcW w:w="0" w:type="auto"/>
            <w:shd w:val="clear" w:color="auto" w:fill="FFFFFF"/>
            <w:tcMar>
              <w:top w:w="0" w:type="dxa"/>
              <w:left w:w="0" w:type="dxa"/>
              <w:bottom w:w="0" w:type="dxa"/>
              <w:right w:w="0" w:type="dxa"/>
            </w:tcMar>
            <w:vAlign w:val="center"/>
          </w:tcPr>
          <w:p w14:paraId="25B22915" w14:textId="77777777" w:rsidR="00086219" w:rsidRDefault="00701ADC">
            <w:pPr>
              <w:spacing w:before="100" w:after="100" w:line="240" w:lineRule="auto"/>
              <w:ind w:left="100" w:right="100"/>
            </w:pPr>
            <w:r>
              <w:rPr>
                <w:rFonts w:eastAsia="Arial" w:hAnsi="Arial" w:cs="Arial"/>
                <w:color w:val="000000"/>
                <w:sz w:val="22"/>
                <w:szCs w:val="22"/>
              </w:rPr>
              <w:t>(0.783, 1.018)</w:t>
            </w:r>
          </w:p>
        </w:tc>
      </w:tr>
      <w:tr w:rsidR="00086219" w14:paraId="795057FE" w14:textId="77777777">
        <w:trPr>
          <w:cantSplit/>
          <w:jc w:val="center"/>
        </w:trPr>
        <w:tc>
          <w:tcPr>
            <w:tcW w:w="0" w:type="auto"/>
            <w:shd w:val="clear" w:color="auto" w:fill="FFFFFF"/>
            <w:tcMar>
              <w:top w:w="0" w:type="dxa"/>
              <w:left w:w="0" w:type="dxa"/>
              <w:bottom w:w="0" w:type="dxa"/>
              <w:right w:w="0" w:type="dxa"/>
            </w:tcMar>
            <w:vAlign w:val="center"/>
          </w:tcPr>
          <w:p w14:paraId="04229D0C" w14:textId="77777777" w:rsidR="00086219" w:rsidRDefault="00701ADC">
            <w:pPr>
              <w:spacing w:before="100" w:after="100" w:line="240" w:lineRule="auto"/>
              <w:ind w:left="100" w:right="100"/>
            </w:pPr>
            <w:r>
              <w:rPr>
                <w:rFonts w:eastAsia="Arial" w:hAnsi="Arial" w:cs="Arial"/>
                <w:color w:val="000000"/>
                <w:sz w:val="22"/>
                <w:szCs w:val="22"/>
              </w:rPr>
              <w:t>10-19 teeth vs 1-9 teeth</w:t>
            </w:r>
          </w:p>
        </w:tc>
        <w:tc>
          <w:tcPr>
            <w:tcW w:w="0" w:type="auto"/>
            <w:shd w:val="clear" w:color="auto" w:fill="FFFFFF"/>
            <w:tcMar>
              <w:top w:w="0" w:type="dxa"/>
              <w:left w:w="0" w:type="dxa"/>
              <w:bottom w:w="0" w:type="dxa"/>
              <w:right w:w="0" w:type="dxa"/>
            </w:tcMar>
            <w:vAlign w:val="center"/>
          </w:tcPr>
          <w:p w14:paraId="3EEF8311" w14:textId="77777777" w:rsidR="00086219" w:rsidRDefault="00701ADC">
            <w:pPr>
              <w:spacing w:before="100" w:after="100" w:line="240" w:lineRule="auto"/>
              <w:ind w:left="100" w:right="100"/>
              <w:jc w:val="right"/>
            </w:pPr>
            <w:r>
              <w:rPr>
                <w:rFonts w:eastAsia="Arial" w:hAnsi="Arial" w:cs="Arial"/>
                <w:color w:val="000000"/>
                <w:sz w:val="22"/>
                <w:szCs w:val="22"/>
              </w:rPr>
              <w:t>-0.012</w:t>
            </w:r>
          </w:p>
        </w:tc>
        <w:tc>
          <w:tcPr>
            <w:tcW w:w="0" w:type="auto"/>
            <w:shd w:val="clear" w:color="auto" w:fill="FFFFFF"/>
            <w:tcMar>
              <w:top w:w="0" w:type="dxa"/>
              <w:left w:w="0" w:type="dxa"/>
              <w:bottom w:w="0" w:type="dxa"/>
              <w:right w:w="0" w:type="dxa"/>
            </w:tcMar>
            <w:vAlign w:val="center"/>
          </w:tcPr>
          <w:p w14:paraId="0583F560" w14:textId="77777777" w:rsidR="00086219" w:rsidRDefault="00701ADC">
            <w:pPr>
              <w:spacing w:before="100" w:after="100" w:line="240" w:lineRule="auto"/>
              <w:ind w:left="100" w:right="100"/>
            </w:pPr>
            <w:r>
              <w:rPr>
                <w:rFonts w:eastAsia="Arial" w:hAnsi="Arial" w:cs="Arial"/>
                <w:color w:val="000000"/>
                <w:sz w:val="22"/>
                <w:szCs w:val="22"/>
              </w:rPr>
              <w:t>(-0.038, 0.015)</w:t>
            </w:r>
          </w:p>
        </w:tc>
        <w:tc>
          <w:tcPr>
            <w:tcW w:w="0" w:type="auto"/>
            <w:shd w:val="clear" w:color="auto" w:fill="FFFFFF"/>
            <w:tcMar>
              <w:top w:w="0" w:type="dxa"/>
              <w:left w:w="0" w:type="dxa"/>
              <w:bottom w:w="0" w:type="dxa"/>
              <w:right w:w="0" w:type="dxa"/>
            </w:tcMar>
            <w:vAlign w:val="center"/>
          </w:tcPr>
          <w:p w14:paraId="32692151" w14:textId="77777777" w:rsidR="00086219" w:rsidRDefault="00701ADC">
            <w:pPr>
              <w:spacing w:before="100" w:after="100" w:line="240" w:lineRule="auto"/>
              <w:ind w:left="100" w:right="100"/>
              <w:jc w:val="right"/>
            </w:pPr>
            <w:r>
              <w:rPr>
                <w:rFonts w:eastAsia="Arial" w:hAnsi="Arial" w:cs="Arial"/>
                <w:color w:val="000000"/>
                <w:sz w:val="22"/>
                <w:szCs w:val="22"/>
              </w:rPr>
              <w:t>0.953</w:t>
            </w:r>
          </w:p>
        </w:tc>
        <w:tc>
          <w:tcPr>
            <w:tcW w:w="0" w:type="auto"/>
            <w:shd w:val="clear" w:color="auto" w:fill="FFFFFF"/>
            <w:tcMar>
              <w:top w:w="0" w:type="dxa"/>
              <w:left w:w="0" w:type="dxa"/>
              <w:bottom w:w="0" w:type="dxa"/>
              <w:right w:w="0" w:type="dxa"/>
            </w:tcMar>
            <w:vAlign w:val="center"/>
          </w:tcPr>
          <w:p w14:paraId="062FF82C" w14:textId="77777777" w:rsidR="00086219" w:rsidRDefault="00701ADC">
            <w:pPr>
              <w:spacing w:before="100" w:after="100" w:line="240" w:lineRule="auto"/>
              <w:ind w:left="100" w:right="100"/>
            </w:pPr>
            <w:r>
              <w:rPr>
                <w:rFonts w:eastAsia="Arial" w:hAnsi="Arial" w:cs="Arial"/>
                <w:color w:val="000000"/>
                <w:sz w:val="22"/>
                <w:szCs w:val="22"/>
              </w:rPr>
              <w:t>(0.848, 1.059)</w:t>
            </w:r>
          </w:p>
        </w:tc>
      </w:tr>
      <w:tr w:rsidR="00086219" w14:paraId="01049E83"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A4CAB54" w14:textId="77777777" w:rsidR="00086219" w:rsidRDefault="00701ADC">
            <w:pPr>
              <w:spacing w:before="100" w:after="100" w:line="240" w:lineRule="auto"/>
              <w:ind w:left="100" w:right="100"/>
            </w:pPr>
            <w:r>
              <w:rPr>
                <w:rFonts w:eastAsia="Arial" w:hAnsi="Arial" w:cs="Arial"/>
                <w:color w:val="000000"/>
                <w:sz w:val="22"/>
                <w:szCs w:val="22"/>
              </w:rPr>
              <w:t>10-19 teeth vs Edentulous</w:t>
            </w:r>
          </w:p>
        </w:tc>
        <w:tc>
          <w:tcPr>
            <w:tcW w:w="0" w:type="auto"/>
            <w:tcBorders>
              <w:bottom w:val="single" w:sz="16" w:space="0" w:color="666666"/>
            </w:tcBorders>
            <w:shd w:val="clear" w:color="auto" w:fill="FFFFFF"/>
            <w:tcMar>
              <w:top w:w="0" w:type="dxa"/>
              <w:left w:w="0" w:type="dxa"/>
              <w:bottom w:w="0" w:type="dxa"/>
              <w:right w:w="0" w:type="dxa"/>
            </w:tcMar>
            <w:vAlign w:val="center"/>
          </w:tcPr>
          <w:p w14:paraId="0A557954" w14:textId="77777777" w:rsidR="00086219" w:rsidRDefault="00701ADC">
            <w:pPr>
              <w:spacing w:before="100" w:after="100" w:line="240" w:lineRule="auto"/>
              <w:ind w:left="100" w:right="100"/>
              <w:jc w:val="right"/>
            </w:pPr>
            <w:r>
              <w:rPr>
                <w:rFonts w:eastAsia="Arial" w:hAnsi="Arial" w:cs="Arial"/>
                <w:color w:val="000000"/>
                <w:sz w:val="22"/>
                <w:szCs w:val="22"/>
              </w:rPr>
              <w:t>-0.030</w:t>
            </w:r>
          </w:p>
        </w:tc>
        <w:tc>
          <w:tcPr>
            <w:tcW w:w="0" w:type="auto"/>
            <w:tcBorders>
              <w:bottom w:val="single" w:sz="16" w:space="0" w:color="666666"/>
            </w:tcBorders>
            <w:shd w:val="clear" w:color="auto" w:fill="FFFFFF"/>
            <w:tcMar>
              <w:top w:w="0" w:type="dxa"/>
              <w:left w:w="0" w:type="dxa"/>
              <w:bottom w:w="0" w:type="dxa"/>
              <w:right w:w="0" w:type="dxa"/>
            </w:tcMar>
            <w:vAlign w:val="center"/>
          </w:tcPr>
          <w:p w14:paraId="0C1C4DC1" w14:textId="77777777" w:rsidR="00086219" w:rsidRDefault="00701ADC">
            <w:pPr>
              <w:spacing w:before="100" w:after="100" w:line="240" w:lineRule="auto"/>
              <w:ind w:left="100" w:right="100"/>
            </w:pPr>
            <w:r>
              <w:rPr>
                <w:rFonts w:eastAsia="Arial" w:hAnsi="Arial" w:cs="Arial"/>
                <w:color w:val="000000"/>
                <w:sz w:val="22"/>
                <w:szCs w:val="22"/>
              </w:rPr>
              <w:t>(-0.06, 0)</w:t>
            </w:r>
          </w:p>
        </w:tc>
        <w:tc>
          <w:tcPr>
            <w:tcW w:w="0" w:type="auto"/>
            <w:tcBorders>
              <w:bottom w:val="single" w:sz="16" w:space="0" w:color="666666"/>
            </w:tcBorders>
            <w:shd w:val="clear" w:color="auto" w:fill="FFFFFF"/>
            <w:tcMar>
              <w:top w:w="0" w:type="dxa"/>
              <w:left w:w="0" w:type="dxa"/>
              <w:bottom w:w="0" w:type="dxa"/>
              <w:right w:w="0" w:type="dxa"/>
            </w:tcMar>
            <w:vAlign w:val="center"/>
          </w:tcPr>
          <w:p w14:paraId="34DFAE78" w14:textId="77777777" w:rsidR="00086219" w:rsidRDefault="00701ADC">
            <w:pPr>
              <w:spacing w:before="100" w:after="100" w:line="240" w:lineRule="auto"/>
              <w:ind w:left="100" w:right="100"/>
              <w:jc w:val="right"/>
            </w:pPr>
            <w:r>
              <w:rPr>
                <w:rFonts w:eastAsia="Arial" w:hAnsi="Arial" w:cs="Arial"/>
                <w:color w:val="000000"/>
                <w:sz w:val="22"/>
                <w:szCs w:val="22"/>
              </w:rPr>
              <w:t>0.887</w:t>
            </w:r>
          </w:p>
        </w:tc>
        <w:tc>
          <w:tcPr>
            <w:tcW w:w="0" w:type="auto"/>
            <w:tcBorders>
              <w:bottom w:val="single" w:sz="16" w:space="0" w:color="666666"/>
            </w:tcBorders>
            <w:shd w:val="clear" w:color="auto" w:fill="FFFFFF"/>
            <w:tcMar>
              <w:top w:w="0" w:type="dxa"/>
              <w:left w:w="0" w:type="dxa"/>
              <w:bottom w:w="0" w:type="dxa"/>
              <w:right w:w="0" w:type="dxa"/>
            </w:tcMar>
            <w:vAlign w:val="center"/>
          </w:tcPr>
          <w:p w14:paraId="043504C5" w14:textId="77777777" w:rsidR="00086219" w:rsidRDefault="00701ADC">
            <w:pPr>
              <w:spacing w:before="100" w:after="100" w:line="240" w:lineRule="auto"/>
              <w:ind w:left="100" w:right="100"/>
            </w:pPr>
            <w:r>
              <w:rPr>
                <w:rFonts w:eastAsia="Arial" w:hAnsi="Arial" w:cs="Arial"/>
                <w:color w:val="000000"/>
                <w:sz w:val="22"/>
                <w:szCs w:val="22"/>
              </w:rPr>
              <w:t>(0.768, 1.007)</w:t>
            </w:r>
          </w:p>
        </w:tc>
      </w:tr>
    </w:tbl>
    <w:p w14:paraId="2941A9C2" w14:textId="0FF476C6" w:rsidR="00086219" w:rsidRDefault="00701ADC">
      <w:pPr>
        <w:pStyle w:val="BodyText"/>
      </w:pPr>
      <w:r>
        <w:lastRenderedPageBreak/>
        <w:t xml:space="preserve">Results of the complete case analysis </w:t>
      </w:r>
      <w:del w:id="165" w:author="Tsakos, Georgios" w:date="2021-07-26T18:34:00Z">
        <w:r w:rsidDel="00755DD0">
          <w:delText xml:space="preserve">was </w:delText>
        </w:r>
      </w:del>
      <w:ins w:id="166" w:author="Tsakos, Georgios" w:date="2021-07-26T18:34:00Z">
        <w:r w:rsidR="00755DD0">
          <w:t>w</w:t>
        </w:r>
        <w:r w:rsidR="00755DD0">
          <w:t>ere</w:t>
        </w:r>
        <w:r w:rsidR="00755DD0">
          <w:t xml:space="preserve"> </w:t>
        </w:r>
      </w:ins>
      <w:r>
        <w:t>consistent with the pattern of the main results. However, the 95% CIs were wider than in the results of main analysis (</w:t>
      </w:r>
      <w:del w:id="167" w:author="Tsakos, Georgios" w:date="2021-07-26T18:34:00Z">
        <w:r w:rsidDel="00755DD0">
          <w:delText xml:space="preserve">appendix </w:delText>
        </w:r>
      </w:del>
      <w:ins w:id="168" w:author="Tsakos, Georgios" w:date="2021-07-26T18:34:00Z">
        <w:r w:rsidR="00755DD0">
          <w:t>A</w:t>
        </w:r>
        <w:r w:rsidR="00755DD0">
          <w:t xml:space="preserve">ppendix </w:t>
        </w:r>
        <w:r w:rsidR="00755DD0">
          <w:t xml:space="preserve">xx </w:t>
        </w:r>
      </w:ins>
      <w:del w:id="169" w:author="Tsakos, Georgios" w:date="2021-07-26T18:34:00Z">
        <w:r w:rsidDel="00755DD0">
          <w:delText xml:space="preserve">figure </w:delText>
        </w:r>
      </w:del>
      <w:ins w:id="170" w:author="Tsakos, Georgios" w:date="2021-07-26T18:34:00Z">
        <w:r w:rsidR="00755DD0">
          <w:t>F</w:t>
        </w:r>
        <w:r w:rsidR="00755DD0">
          <w:t xml:space="preserve">igure </w:t>
        </w:r>
      </w:ins>
      <w:r>
        <w:t>xx). Similarly, the analysis which was conducted without SuperLearner obtained consistent results with slightly wider 95% CIs (</w:t>
      </w:r>
      <w:del w:id="171" w:author="Tsakos, Georgios" w:date="2021-07-26T18:34:00Z">
        <w:r w:rsidDel="00755DD0">
          <w:delText xml:space="preserve">appendix </w:delText>
        </w:r>
      </w:del>
      <w:ins w:id="172" w:author="Tsakos, Georgios" w:date="2021-07-26T18:34:00Z">
        <w:r w:rsidR="00755DD0">
          <w:t>A</w:t>
        </w:r>
        <w:r w:rsidR="00755DD0">
          <w:t xml:space="preserve">ppendix </w:t>
        </w:r>
        <w:r w:rsidR="00755DD0">
          <w:t xml:space="preserve">xx </w:t>
        </w:r>
      </w:ins>
      <w:del w:id="173" w:author="Tsakos, Georgios" w:date="2021-07-26T18:34:00Z">
        <w:r w:rsidDel="00755DD0">
          <w:delText xml:space="preserve">figure </w:delText>
        </w:r>
      </w:del>
      <w:ins w:id="174" w:author="Tsakos, Georgios" w:date="2021-07-26T18:34:00Z">
        <w:r w:rsidR="00755DD0">
          <w:t>F</w:t>
        </w:r>
        <w:r w:rsidR="00755DD0">
          <w:t xml:space="preserve">igure </w:t>
        </w:r>
      </w:ins>
      <w:r>
        <w:t>xx).</w:t>
      </w:r>
    </w:p>
    <w:p w14:paraId="571A4AB9" w14:textId="77777777" w:rsidR="00086219" w:rsidRDefault="00701ADC">
      <w:pPr>
        <w:pStyle w:val="Heading3"/>
      </w:pPr>
      <w:bookmarkStart w:id="175" w:name="references"/>
      <w:bookmarkEnd w:id="98"/>
      <w:r>
        <w:t>References</w:t>
      </w:r>
    </w:p>
    <w:p w14:paraId="26B178FB" w14:textId="77777777" w:rsidR="00086219" w:rsidRDefault="00701ADC">
      <w:pPr>
        <w:pStyle w:val="Bibliography"/>
      </w:pPr>
      <w:bookmarkStart w:id="176" w:name="ref-xgb"/>
      <w:bookmarkStart w:id="177" w:name="refs"/>
      <w:r>
        <w:t>Chen T, Guestrin C. 2016. XGBoost: A scalable tree boosting system. In: Proceedings of the 22nd ACM SIGKDD international conference on knowledge discovery and data mining. New York, NY, USA: Association for Computing Machinery.</w:t>
      </w:r>
    </w:p>
    <w:p w14:paraId="017B0835" w14:textId="77777777" w:rsidR="00086219" w:rsidRDefault="00701ADC">
      <w:pPr>
        <w:pStyle w:val="Bibliography"/>
      </w:pPr>
      <w:bookmarkStart w:id="178" w:name="ref-kondo2018"/>
      <w:bookmarkEnd w:id="176"/>
      <w:r>
        <w:t>Kondo K, Rosenberg M, WHO. 2018. Advancing universal health coverage through knowledge translation for healthy ageing: Lessons learnt from the japan gerontological evaluation study. World Health Organization.</w:t>
      </w:r>
    </w:p>
    <w:p w14:paraId="67F6969E" w14:textId="77777777" w:rsidR="00086219" w:rsidRDefault="00701ADC">
      <w:pPr>
        <w:pStyle w:val="Bibliography"/>
      </w:pPr>
      <w:bookmarkStart w:id="179" w:name="ref-van2012"/>
      <w:bookmarkEnd w:id="178"/>
      <w:r>
        <w:t>Laan MJ van der, Gruber S. 2012. Targeted minimum loss based estimation of causal effects of multiple time point interventions. The international journal of biostatistics. 8(1).</w:t>
      </w:r>
    </w:p>
    <w:p w14:paraId="79FD2288" w14:textId="77777777" w:rsidR="00086219" w:rsidRDefault="00701ADC">
      <w:pPr>
        <w:pStyle w:val="Bibliography"/>
      </w:pPr>
      <w:bookmarkStart w:id="180" w:name="ref-van2007"/>
      <w:bookmarkEnd w:id="179"/>
      <w:r>
        <w:t>Laan MJ van der, Polley EC, Hubbard AE. 2007. Super learner. Statistical Applications in Genetics and Molecular Biology. 6(1).</w:t>
      </w:r>
    </w:p>
    <w:p w14:paraId="7F22BFBA" w14:textId="77777777" w:rsidR="00086219" w:rsidRDefault="00701ADC">
      <w:pPr>
        <w:pStyle w:val="Bibliography"/>
      </w:pPr>
      <w:bookmarkStart w:id="181" w:name="ref-rose2019"/>
      <w:bookmarkEnd w:id="180"/>
      <w:r>
        <w:t>Rose S, Rizopoulos D. 2019. Machine learning for causal inference in biostatistics. Biostatistics. 21(2):336–338.</w:t>
      </w:r>
    </w:p>
    <w:p w14:paraId="73223A61" w14:textId="77777777" w:rsidR="00086219" w:rsidRDefault="00701ADC">
      <w:pPr>
        <w:pStyle w:val="Bibliography"/>
      </w:pPr>
      <w:bookmarkStart w:id="182" w:name="ref-rubin2004"/>
      <w:bookmarkEnd w:id="181"/>
      <w:r>
        <w:t>Rubin DB. 2004. Multiple imputation for nonresponse in surveys. John Wiley &amp; Sons.</w:t>
      </w:r>
    </w:p>
    <w:p w14:paraId="0326862A" w14:textId="77777777" w:rsidR="00086219" w:rsidRDefault="00701ADC">
      <w:pPr>
        <w:pStyle w:val="Bibliography"/>
      </w:pPr>
      <w:bookmarkStart w:id="183" w:name="ref-Schomaker2019"/>
      <w:bookmarkEnd w:id="182"/>
      <w:r>
        <w:t>Schomaker M, Luque-Fernandez MA, Leroy V, Davies MA. 2019. Using longitudinal targeted maximum likelihood estimation in complex settings with dynamic interventions. Statistics in Medicine. 38(24):4888–4911.</w:t>
      </w:r>
    </w:p>
    <w:p w14:paraId="77F5B486" w14:textId="77777777" w:rsidR="00086219" w:rsidRDefault="00701ADC">
      <w:pPr>
        <w:pStyle w:val="Bibliography"/>
      </w:pPr>
      <w:bookmarkStart w:id="184" w:name="ref-schuler2016"/>
      <w:bookmarkEnd w:id="183"/>
      <w:r>
        <w:lastRenderedPageBreak/>
        <w:t>Schuler MS, Rose S. 2016. Targeted Maximum Likelihood Estimation for Causal Inference in Observational Studies. American Journal of Epidemiology. 185(1):65–73.</w:t>
      </w:r>
    </w:p>
    <w:p w14:paraId="281B6C86" w14:textId="77777777" w:rsidR="00086219" w:rsidRDefault="00701ADC">
      <w:pPr>
        <w:pStyle w:val="Bibliography"/>
      </w:pPr>
      <w:bookmarkStart w:id="185" w:name="ref-van2006"/>
      <w:bookmarkEnd w:id="184"/>
      <w:r>
        <w:t>Van Der Laan MJ, Rubin D. 2006. Targeted maximum likelihood learning. The international journal of biostatistics. 2(1).</w:t>
      </w:r>
    </w:p>
    <w:p w14:paraId="3F1F1431" w14:textId="77777777" w:rsidR="00086219" w:rsidRDefault="00701ADC">
      <w:pPr>
        <w:pStyle w:val="Bibliography"/>
      </w:pPr>
      <w:bookmarkStart w:id="186" w:name="ref-nnet"/>
      <w:bookmarkEnd w:id="185"/>
      <w:r>
        <w:t>Venables WN, Ripley BD. 2002. Modern applied statistics with s. Fourth. New York: Springer.</w:t>
      </w:r>
    </w:p>
    <w:p w14:paraId="26566887" w14:textId="77777777" w:rsidR="00086219" w:rsidRDefault="00701ADC">
      <w:pPr>
        <w:pStyle w:val="Bibliography"/>
      </w:pPr>
      <w:bookmarkStart w:id="187" w:name="ref-lmtpR"/>
      <w:bookmarkEnd w:id="186"/>
      <w:r>
        <w:t>Williams NT, Díaz I. 2020. Lmtp: Non-parametric Causal Effects of Feasible Interventions Based on Modified Treatment Policies.</w:t>
      </w:r>
      <w:bookmarkEnd w:id="175"/>
      <w:bookmarkEnd w:id="177"/>
      <w:bookmarkEnd w:id="187"/>
    </w:p>
    <w:sectPr w:rsidR="00086219" w:rsidSect="00E608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sakos, Georgios" w:date="2021-07-26T15:54:00Z" w:initials="TG">
    <w:p w14:paraId="79B51C60" w14:textId="6F2A7FAB" w:rsidR="004E2AE3" w:rsidRDefault="004E2AE3">
      <w:pPr>
        <w:pStyle w:val="CommentText"/>
      </w:pPr>
      <w:r>
        <w:rPr>
          <w:rStyle w:val="CommentReference"/>
        </w:rPr>
        <w:annotationRef/>
      </w:r>
      <w:r>
        <w:t xml:space="preserve">Does this mean that they are independently living, </w:t>
      </w:r>
      <w:proofErr w:type="spellStart"/>
      <w:proofErr w:type="gramStart"/>
      <w:r>
        <w:t>ie</w:t>
      </w:r>
      <w:proofErr w:type="spellEnd"/>
      <w:proofErr w:type="gramEnd"/>
      <w:r>
        <w:t xml:space="preserve"> not in care homes? Not being eligible for long-term care insurance may not necessarily mean that </w:t>
      </w:r>
      <w:proofErr w:type="spellStart"/>
      <w:r>
        <w:t>yu</w:t>
      </w:r>
      <w:proofErr w:type="spellEnd"/>
      <w:r>
        <w:t xml:space="preserve"> are not receiving </w:t>
      </w:r>
      <w:r w:rsidR="006F4B59">
        <w:t xml:space="preserve">long-term </w:t>
      </w:r>
      <w:proofErr w:type="gramStart"/>
      <w:r w:rsidR="006F4B59">
        <w:t>care..</w:t>
      </w:r>
      <w:proofErr w:type="gramEnd"/>
    </w:p>
  </w:comment>
  <w:comment w:id="6" w:author="Tsakos, Georgios" w:date="2021-07-26T15:57:00Z" w:initials="TG">
    <w:p w14:paraId="34BCEE8A" w14:textId="27318554" w:rsidR="00E95BA6" w:rsidRDefault="00E95BA6">
      <w:pPr>
        <w:pStyle w:val="CommentText"/>
      </w:pPr>
      <w:r>
        <w:rPr>
          <w:rStyle w:val="CommentReference"/>
        </w:rPr>
        <w:annotationRef/>
      </w:r>
      <w:r>
        <w:t xml:space="preserve">Good Figure but the description </w:t>
      </w:r>
      <w:r w:rsidR="00102DAB">
        <w:t>in the text is very concise and it suspect that the reviewers will raise queries…</w:t>
      </w:r>
      <w:r w:rsidR="00527B0A">
        <w:t xml:space="preserve"> </w:t>
      </w:r>
      <w:proofErr w:type="spellStart"/>
      <w:r w:rsidR="00527B0A">
        <w:t>eg</w:t>
      </w:r>
      <w:proofErr w:type="spellEnd"/>
      <w:r w:rsidR="00527B0A">
        <w:t>, about the imputed data, the loss of follow-up and the lack of representativeness</w:t>
      </w:r>
      <w:r w:rsidR="0046093C">
        <w:t xml:space="preserve"> / differences between analytical and original sample. These can be </w:t>
      </w:r>
      <w:proofErr w:type="spellStart"/>
      <w:r w:rsidR="0046093C">
        <w:t>addressd</w:t>
      </w:r>
      <w:proofErr w:type="spellEnd"/>
      <w:r w:rsidR="0046093C">
        <w:t xml:space="preserve"> in the Discussion but need to have something in the Methods to explain how we went from the original sample to </w:t>
      </w:r>
      <w:r w:rsidR="00D53956">
        <w:t xml:space="preserve">the one of 25,000 that attended in all three waves </w:t>
      </w:r>
      <w:proofErr w:type="spellStart"/>
      <w:r w:rsidR="00D53956">
        <w:t>etc</w:t>
      </w:r>
      <w:proofErr w:type="spellEnd"/>
    </w:p>
  </w:comment>
  <w:comment w:id="25" w:author="Aida Jun" w:date="2021-06-25T10:05:00Z" w:initials="AJ">
    <w:p w14:paraId="5D5620D0" w14:textId="77777777" w:rsidR="009E0275" w:rsidRDefault="009E0275" w:rsidP="009E0275">
      <w:r>
        <w:rPr>
          <w:rStyle w:val="CommentReference"/>
        </w:rPr>
        <w:annotationRef/>
      </w:r>
      <w:r>
        <w:t xml:space="preserve">How did you treat ADL variable? Generally, in </w:t>
      </w:r>
      <w:proofErr w:type="spellStart"/>
      <w:r>
        <w:t>Jages</w:t>
      </w:r>
      <w:proofErr w:type="spellEnd"/>
      <w:r>
        <w:t>, people with ALD limitation were dropped from the analysis, as JAGES focuses on independent older people. Sorry, I couldn’t notice this.</w:t>
      </w:r>
    </w:p>
    <w:p w14:paraId="4C35B25D" w14:textId="77777777" w:rsidR="009E0275" w:rsidRDefault="009E0275" w:rsidP="009E0275"/>
    <w:p w14:paraId="14C5089F" w14:textId="43087BB7" w:rsidR="009E0275" w:rsidRDefault="009E0275">
      <w:pPr>
        <w:pStyle w:val="CommentText"/>
      </w:pPr>
    </w:p>
  </w:comment>
  <w:comment w:id="26" w:author="Tsakos, Georgios" w:date="2021-07-26T17:11:00Z" w:initials="TG">
    <w:p w14:paraId="50CF8EF9" w14:textId="3389E28B" w:rsidR="00CE5E0D" w:rsidRDefault="00CE5E0D">
      <w:pPr>
        <w:pStyle w:val="CommentText"/>
      </w:pPr>
      <w:r>
        <w:rPr>
          <w:rStyle w:val="CommentReference"/>
        </w:rPr>
        <w:annotationRef/>
      </w:r>
      <w:r>
        <w:t xml:space="preserve">Not clear what you mean here; did </w:t>
      </w:r>
      <w:proofErr w:type="spellStart"/>
      <w:r>
        <w:t>you</w:t>
      </w:r>
      <w:proofErr w:type="spellEnd"/>
      <w:r>
        <w:t xml:space="preserve"> account for social participation in those years?</w:t>
      </w:r>
      <w:r w:rsidR="00226B89">
        <w:t xml:space="preserve"> Assume </w:t>
      </w:r>
      <w:proofErr w:type="gramStart"/>
      <w:r w:rsidR="00226B89">
        <w:t>so..</w:t>
      </w:r>
      <w:proofErr w:type="gramEnd"/>
    </w:p>
  </w:comment>
  <w:comment w:id="28" w:author="Aida Jun" w:date="2021-06-25T10:07:00Z" w:initials="AJ">
    <w:p w14:paraId="11215124" w14:textId="77777777" w:rsidR="009E0275" w:rsidRDefault="009E0275" w:rsidP="009E0275">
      <w:r>
        <w:rPr>
          <w:rStyle w:val="CommentReference"/>
        </w:rPr>
        <w:annotationRef/>
      </w:r>
      <w:r>
        <w:t>“Baseline” and “2010” were mixed. How about unify them?</w:t>
      </w:r>
    </w:p>
    <w:p w14:paraId="625B2BA5" w14:textId="46329823" w:rsidR="009E0275" w:rsidRDefault="009E0275">
      <w:pPr>
        <w:pStyle w:val="CommentText"/>
      </w:pPr>
    </w:p>
  </w:comment>
  <w:comment w:id="31" w:author="Aida Jun" w:date="2021-06-25T10:09:00Z" w:initials="AJ">
    <w:p w14:paraId="187B8C40" w14:textId="529CFDB8" w:rsidR="00587BF9" w:rsidRDefault="00587BF9">
      <w:pPr>
        <w:pStyle w:val="CommentText"/>
      </w:pPr>
      <w:r>
        <w:rPr>
          <w:rStyle w:val="CommentReference"/>
        </w:rPr>
        <w:annotationRef/>
      </w:r>
      <w:r w:rsidRPr="00587BF9">
        <w:rPr>
          <w:rFonts w:hint="eastAsia"/>
        </w:rPr>
        <w:t>“</w:t>
      </w:r>
      <w:r w:rsidRPr="00587BF9">
        <w:t>Baseline” and “2010” were mixed. How about unify them?</w:t>
      </w:r>
    </w:p>
  </w:comment>
  <w:comment w:id="81" w:author="Aida Jun" w:date="2021-06-25T10:12:00Z" w:initials="AJ">
    <w:p w14:paraId="48A44F54" w14:textId="2C664210" w:rsidR="00B72F44" w:rsidRDefault="00B72F44">
      <w:pPr>
        <w:pStyle w:val="CommentText"/>
        <w:rPr>
          <w:lang w:eastAsia="ja-JP"/>
        </w:rPr>
      </w:pPr>
      <w:r>
        <w:rPr>
          <w:lang w:eastAsia="ja-JP"/>
        </w:rPr>
        <w:t xml:space="preserve">From the figure, </w:t>
      </w:r>
      <w:r>
        <w:rPr>
          <w:rStyle w:val="CommentReference"/>
        </w:rPr>
        <w:annotationRef/>
      </w:r>
      <w:r>
        <w:rPr>
          <w:rFonts w:hint="eastAsia"/>
          <w:lang w:eastAsia="ja-JP"/>
        </w:rPr>
        <w:t>1</w:t>
      </w:r>
      <w:r>
        <w:rPr>
          <w:lang w:eastAsia="ja-JP"/>
        </w:rPr>
        <w:t xml:space="preserve"> should be c1?? </w:t>
      </w:r>
    </w:p>
  </w:comment>
  <w:comment w:id="82" w:author="Tsakos, Georgios" w:date="2021-07-26T17:23:00Z" w:initials="TG">
    <w:p w14:paraId="1CEAB814" w14:textId="44BB085E" w:rsidR="00712751" w:rsidRDefault="00712751">
      <w:pPr>
        <w:pStyle w:val="CommentText"/>
      </w:pPr>
      <w:r>
        <w:rPr>
          <w:rStyle w:val="CommentReference"/>
        </w:rPr>
        <w:annotationRef/>
      </w:r>
      <w:r>
        <w:t xml:space="preserve">May I clarify </w:t>
      </w:r>
      <w:r w:rsidR="00D912A2">
        <w:t>how you treat those that cannot go one or two categories down for that variable? What happens for example if you are edentate in 2010</w:t>
      </w:r>
      <w:r w:rsidR="00015CBA">
        <w:t>, a</w:t>
      </w:r>
      <w:r w:rsidR="009D6FC6">
        <w:t>ccording to the Figure</w:t>
      </w:r>
      <w:r w:rsidR="00015CBA">
        <w:t xml:space="preserve"> you can still go one category down and remain edentate; is this correct</w:t>
      </w:r>
      <w:r w:rsidR="00735F96">
        <w:t xml:space="preserve">? The same for those that are subject to “floor” effects in 2010 for either of those </w:t>
      </w:r>
      <w:proofErr w:type="spellStart"/>
      <w:proofErr w:type="gramStart"/>
      <w:r w:rsidR="00735F96">
        <w:t>categorisations</w:t>
      </w:r>
      <w:proofErr w:type="spellEnd"/>
      <w:r w:rsidR="00735F96">
        <w:t>..</w:t>
      </w:r>
      <w:proofErr w:type="gramEnd"/>
    </w:p>
  </w:comment>
  <w:comment w:id="83" w:author="Tsakos, Georgios" w:date="2021-07-26T17:25:00Z" w:initials="TG">
    <w:p w14:paraId="5B03F83B" w14:textId="4393EF17" w:rsidR="00735F96" w:rsidRDefault="00735F96">
      <w:pPr>
        <w:pStyle w:val="CommentText"/>
      </w:pPr>
      <w:r>
        <w:rPr>
          <w:rStyle w:val="CommentReference"/>
        </w:rPr>
        <w:annotationRef/>
      </w:r>
      <w:r>
        <w:t>Can you explain this a bit more please? Why did you select the two extreme groups to compare with the observed data?</w:t>
      </w:r>
    </w:p>
  </w:comment>
  <w:comment w:id="84" w:author="Tsakos, Georgios" w:date="2021-07-26T17:20:00Z" w:initials="TG">
    <w:p w14:paraId="3D89DEEA" w14:textId="6D9F5F32" w:rsidR="006E0479" w:rsidRDefault="006E0479">
      <w:pPr>
        <w:pStyle w:val="CommentText"/>
      </w:pPr>
      <w:r>
        <w:rPr>
          <w:rStyle w:val="CommentReference"/>
        </w:rPr>
        <w:annotationRef/>
      </w:r>
      <w:r>
        <w:t xml:space="preserve">Why implemented? These are hypothetical and we do </w:t>
      </w:r>
      <w:proofErr w:type="spellStart"/>
      <w:r>
        <w:t>nto</w:t>
      </w:r>
      <w:proofErr w:type="spellEnd"/>
      <w:r>
        <w:t xml:space="preserve"> actually know what they </w:t>
      </w:r>
      <w:proofErr w:type="gramStart"/>
      <w:r>
        <w:t>are..</w:t>
      </w:r>
      <w:proofErr w:type="gramEnd"/>
    </w:p>
  </w:comment>
  <w:comment w:id="93" w:author="Tsakos, Georgios" w:date="2021-07-26T17:37:00Z" w:initials="TG">
    <w:p w14:paraId="1E56928C" w14:textId="5274864D" w:rsidR="00C35456" w:rsidRDefault="00C35456">
      <w:pPr>
        <w:pStyle w:val="CommentText"/>
      </w:pPr>
      <w:r>
        <w:rPr>
          <w:rStyle w:val="CommentReference"/>
        </w:rPr>
        <w:annotationRef/>
      </w:r>
      <w:r>
        <w:t>good</w:t>
      </w:r>
    </w:p>
  </w:comment>
  <w:comment w:id="96" w:author="Tsakos, Georgios" w:date="2021-07-26T17:38:00Z" w:initials="TG">
    <w:p w14:paraId="4A819880" w14:textId="5BBD2C3B" w:rsidR="00C35456" w:rsidRDefault="00C35456">
      <w:pPr>
        <w:pStyle w:val="CommentText"/>
      </w:pPr>
      <w:r>
        <w:rPr>
          <w:rStyle w:val="CommentReference"/>
        </w:rPr>
        <w:annotationRef/>
      </w:r>
      <w:r>
        <w:t>isn’t this a “downgrading” of the method? What was the purpose of this?</w:t>
      </w:r>
    </w:p>
  </w:comment>
  <w:comment w:id="97" w:author="Tsakos, Georgios" w:date="2021-07-26T18:37:00Z" w:initials="TG">
    <w:p w14:paraId="7C016996" w14:textId="642E26CC" w:rsidR="00BC39B9" w:rsidRDefault="00BC39B9">
      <w:pPr>
        <w:pStyle w:val="CommentText"/>
      </w:pPr>
      <w:r>
        <w:rPr>
          <w:rStyle w:val="CommentReference"/>
        </w:rPr>
        <w:annotationRef/>
      </w:r>
      <w:r>
        <w:t xml:space="preserve">Maybe I do </w:t>
      </w:r>
      <w:proofErr w:type="spellStart"/>
      <w:r>
        <w:t>nto</w:t>
      </w:r>
      <w:proofErr w:type="spellEnd"/>
      <w:r>
        <w:t xml:space="preserve"> remember well but didn’t you also look at specific aspects of social participation</w:t>
      </w:r>
      <w:r w:rsidR="00C659F3">
        <w:t xml:space="preserve">, </w:t>
      </w:r>
      <w:proofErr w:type="spellStart"/>
      <w:proofErr w:type="gramStart"/>
      <w:r w:rsidR="00C659F3">
        <w:t>ie</w:t>
      </w:r>
      <w:proofErr w:type="spellEnd"/>
      <w:proofErr w:type="gramEnd"/>
      <w:r w:rsidR="00C659F3">
        <w:t xml:space="preserve"> looked separately at the different components of the aggregate variable on the prevalence of social participation? Didn’t that show </w:t>
      </w:r>
      <w:r w:rsidR="00F4544E">
        <w:t>some interesting variation in the patterns, with some aspects of social participation being affected by number of natural teeth present, while others not? If so, then it may be worth adding this here also</w:t>
      </w:r>
    </w:p>
  </w:comment>
  <w:comment w:id="101" w:author="Tsakos, Georgios" w:date="2021-07-26T18:18:00Z" w:initials="TG">
    <w:p w14:paraId="35E3E3A8" w14:textId="1245714A" w:rsidR="00B8507F" w:rsidRDefault="00B8507F">
      <w:pPr>
        <w:pStyle w:val="CommentText"/>
      </w:pPr>
      <w:r>
        <w:rPr>
          <w:rStyle w:val="CommentReference"/>
        </w:rPr>
        <w:annotationRef/>
      </w:r>
      <w:r>
        <w:t>Please give also % in parenthesis</w:t>
      </w:r>
    </w:p>
  </w:comment>
  <w:comment w:id="125" w:author="Aida Jun" w:date="2021-06-25T10:34:00Z" w:initials="AJ">
    <w:p w14:paraId="07D8FD93" w14:textId="77777777" w:rsidR="00756236" w:rsidRDefault="00756236" w:rsidP="00756236">
      <w:r>
        <w:rPr>
          <w:rStyle w:val="CommentReference"/>
        </w:rPr>
        <w:annotationRef/>
      </w:r>
      <w:r>
        <w:t>OK? Table 2 seemed to be b rather than odds ratio.</w:t>
      </w:r>
    </w:p>
    <w:p w14:paraId="3F7E7143" w14:textId="2A849592" w:rsidR="00756236" w:rsidRDefault="00756236">
      <w:pPr>
        <w:pStyle w:val="CommentText"/>
      </w:pPr>
    </w:p>
  </w:comment>
  <w:comment w:id="128" w:author="Tsakos, Georgios" w:date="2021-07-26T18:23:00Z" w:initials="TG">
    <w:p w14:paraId="4CC4062E" w14:textId="27EA6BAE" w:rsidR="00731D58" w:rsidRDefault="00731D58">
      <w:pPr>
        <w:pStyle w:val="CommentText"/>
      </w:pPr>
      <w:r>
        <w:rPr>
          <w:rStyle w:val="CommentReference"/>
        </w:rPr>
        <w:annotationRef/>
      </w:r>
      <w:r w:rsidR="00CF1688">
        <w:t xml:space="preserve">?? this does not sound clear enough. Do you mean: being in a category with fewer natural teeth </w:t>
      </w:r>
      <w:r w:rsidR="005C26D8">
        <w:t>was associated with lower levels of social participation at 6</w:t>
      </w:r>
      <w:r w:rsidR="00124A41">
        <w:t xml:space="preserve"> years of follow-up? Was this the case throughout the </w:t>
      </w:r>
      <w:r w:rsidR="00600A3B">
        <w:t>distribution of categories of natural teeth?</w:t>
      </w:r>
      <w:r w:rsidR="00497CA7">
        <w:t xml:space="preserve"> </w:t>
      </w:r>
      <w:r w:rsidR="00AB6BF5">
        <w:t>By looking at the Table 2 it seems that a few of them were not significant, despite the large sample size; am I misinterpreting something here?</w:t>
      </w:r>
    </w:p>
  </w:comment>
  <w:comment w:id="129" w:author="Tsakos, Georgios" w:date="2021-07-26T18:26:00Z" w:initials="TG">
    <w:p w14:paraId="62C64580" w14:textId="0ECF6E4F" w:rsidR="00C91566" w:rsidRDefault="00C91566">
      <w:pPr>
        <w:pStyle w:val="CommentText"/>
      </w:pPr>
      <w:r>
        <w:rPr>
          <w:rStyle w:val="CommentReference"/>
        </w:rPr>
        <w:annotationRef/>
      </w:r>
      <w:r>
        <w:t>Why such as? Please be specific as to which variables were assessed in both 2010 and 2013 and which not</w:t>
      </w:r>
    </w:p>
  </w:comment>
  <w:comment w:id="130" w:author="Tsakos, Georgios" w:date="2021-07-26T18:30:00Z" w:initials="TG">
    <w:p w14:paraId="0A745923" w14:textId="182D1691" w:rsidR="006D4F7B" w:rsidRDefault="006D4F7B">
      <w:pPr>
        <w:pStyle w:val="CommentText"/>
      </w:pPr>
      <w:r>
        <w:rPr>
          <w:rStyle w:val="CommentReference"/>
        </w:rPr>
        <w:annotationRef/>
      </w:r>
      <w:r>
        <w:t>When? 2010? 2013? Both?</w:t>
      </w:r>
    </w:p>
  </w:comment>
  <w:comment w:id="133" w:author="Aida Jun" w:date="2021-06-25T10:30:00Z" w:initials="AJ">
    <w:p w14:paraId="6167BEB9" w14:textId="77777777" w:rsidR="00EF371B" w:rsidRDefault="00EF371B" w:rsidP="00EF371B">
      <w:r>
        <w:rPr>
          <w:rStyle w:val="CommentReference"/>
        </w:rPr>
        <w:annotationRef/>
      </w:r>
      <w:r>
        <w:t>OK?</w:t>
      </w:r>
    </w:p>
    <w:p w14:paraId="3C14D2A3" w14:textId="640CAFF9" w:rsidR="00EF371B" w:rsidRDefault="00EF371B">
      <w:pPr>
        <w:pStyle w:val="CommentText"/>
      </w:pPr>
    </w:p>
  </w:comment>
  <w:comment w:id="136" w:author="Tsakos, Georgios" w:date="2021-07-26T18:29:00Z" w:initials="TG">
    <w:p w14:paraId="03E910EB" w14:textId="707804D5" w:rsidR="00A94BB8" w:rsidRDefault="00A94BB8">
      <w:pPr>
        <w:pStyle w:val="CommentText"/>
      </w:pPr>
      <w:r>
        <w:rPr>
          <w:rStyle w:val="CommentReference"/>
        </w:rPr>
        <w:annotationRef/>
      </w:r>
      <w:r>
        <w:t>See above; need to specify the time</w:t>
      </w:r>
      <w:r w:rsidR="006D4F7B">
        <w:t>frame</w:t>
      </w:r>
    </w:p>
  </w:comment>
  <w:comment w:id="137" w:author="Tsakos, Georgios" w:date="2021-07-26T18:30:00Z" w:initials="TG">
    <w:p w14:paraId="625DB015" w14:textId="085C0864" w:rsidR="006D4F7B" w:rsidRDefault="006D4F7B">
      <w:pPr>
        <w:pStyle w:val="CommentText"/>
      </w:pPr>
      <w:r>
        <w:rPr>
          <w:rStyle w:val="CommentReference"/>
        </w:rPr>
        <w:annotationRef/>
      </w:r>
      <w:r w:rsidR="00CD2425">
        <w:t xml:space="preserve">p&gt;0.05? </w:t>
      </w:r>
      <w:proofErr w:type="spellStart"/>
      <w:r w:rsidR="00CD2425">
        <w:t>Marginaly</w:t>
      </w:r>
      <w:proofErr w:type="spellEnd"/>
      <w:r w:rsidR="00CD2425">
        <w:t xml:space="preserve"> non-significant association but this needs </w:t>
      </w:r>
      <w:proofErr w:type="spellStart"/>
      <w:r w:rsidR="00CD2425">
        <w:t>ot</w:t>
      </w:r>
      <w:proofErr w:type="spellEnd"/>
      <w:r w:rsidR="00CD2425">
        <w:t xml:space="preserve"> be acknowledged rather than report it as if it was significant…</w:t>
      </w:r>
    </w:p>
  </w:comment>
  <w:comment w:id="157" w:author="Tsakos, Georgios" w:date="2021-07-26T18:33:00Z" w:initials="TG">
    <w:p w14:paraId="7B753ED3" w14:textId="5EA2B346" w:rsidR="0081361D" w:rsidRDefault="0081361D">
      <w:pPr>
        <w:pStyle w:val="CommentText"/>
      </w:pPr>
      <w:r>
        <w:rPr>
          <w:rStyle w:val="CommentReference"/>
        </w:rPr>
        <w:annotationRef/>
      </w:r>
      <w:r>
        <w:t>see editing above; apply also here if you are happy with it</w:t>
      </w:r>
    </w:p>
  </w:comment>
  <w:comment w:id="162" w:author="Aida Jun" w:date="2021-06-25T10:34:00Z" w:initials="AJ">
    <w:p w14:paraId="0A1A734A" w14:textId="77777777" w:rsidR="00800B57" w:rsidRDefault="00800B57" w:rsidP="00800B57">
      <w:r>
        <w:rPr>
          <w:rStyle w:val="CommentReference"/>
        </w:rPr>
        <w:annotationRef/>
      </w:r>
      <w:r>
        <w:t>OK? Table 2 seemed to be b rather than odds ratio.</w:t>
      </w:r>
    </w:p>
    <w:p w14:paraId="1B16BFDE" w14:textId="33C58D8A" w:rsidR="00800B57" w:rsidRDefault="00800B57">
      <w:pPr>
        <w:pStyle w:val="CommentText"/>
      </w:pPr>
    </w:p>
  </w:comment>
  <w:comment w:id="163" w:author="Tsakos, Georgios" w:date="2021-07-26T18:35:00Z" w:initials="TG">
    <w:p w14:paraId="2FCDA664" w14:textId="06C7C2F4" w:rsidR="001F679F" w:rsidRDefault="001F679F">
      <w:pPr>
        <w:pStyle w:val="CommentText"/>
      </w:pPr>
      <w:r>
        <w:rPr>
          <w:rStyle w:val="CommentReference"/>
        </w:rPr>
        <w:annotationRef/>
      </w:r>
      <w:r>
        <w:t>Aah, this will address some of my concerns about non-significant results being presented as significant…</w:t>
      </w:r>
    </w:p>
  </w:comment>
  <w:comment w:id="161" w:author="Tsakos, Georgios" w:date="2021-07-26T18:37:00Z" w:initials="TG">
    <w:p w14:paraId="4C6BA121" w14:textId="3221E0AF" w:rsidR="00B70ADC" w:rsidRDefault="00B70ADC">
      <w:pPr>
        <w:pStyle w:val="CommentText"/>
      </w:pPr>
      <w:r>
        <w:rPr>
          <w:rStyle w:val="CommentReference"/>
        </w:rPr>
        <w:annotationRef/>
      </w:r>
      <w:r>
        <w:t>I think you need to explain this a bit more</w:t>
      </w:r>
    </w:p>
  </w:comment>
  <w:comment w:id="164" w:author="Tsakos, Georgios" w:date="2021-07-26T18:22:00Z" w:initials="TG">
    <w:p w14:paraId="1553E76F" w14:textId="721FFE0B" w:rsidR="00895F48" w:rsidRDefault="00895F48">
      <w:pPr>
        <w:pStyle w:val="CommentText"/>
      </w:pPr>
      <w:r>
        <w:rPr>
          <w:rStyle w:val="CommentReference"/>
        </w:rPr>
        <w:annotationRef/>
      </w:r>
      <w:r>
        <w:t xml:space="preserve">Title is too brief here; please mention outcome, </w:t>
      </w:r>
      <w:proofErr w:type="gramStart"/>
      <w:r>
        <w:t>exposure</w:t>
      </w:r>
      <w:proofErr w:type="gramEnd"/>
      <w:r>
        <w:t xml:space="preserve"> and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51C60" w15:done="0"/>
  <w15:commentEx w15:paraId="34BCEE8A" w15:done="0"/>
  <w15:commentEx w15:paraId="14C5089F" w15:done="0"/>
  <w15:commentEx w15:paraId="50CF8EF9" w15:done="0"/>
  <w15:commentEx w15:paraId="625B2BA5" w15:done="0"/>
  <w15:commentEx w15:paraId="187B8C40" w15:done="0"/>
  <w15:commentEx w15:paraId="48A44F54" w15:done="0"/>
  <w15:commentEx w15:paraId="1CEAB814" w15:done="0"/>
  <w15:commentEx w15:paraId="5B03F83B" w15:done="0"/>
  <w15:commentEx w15:paraId="3D89DEEA" w15:done="0"/>
  <w15:commentEx w15:paraId="1E56928C" w15:done="0"/>
  <w15:commentEx w15:paraId="4A819880" w15:done="0"/>
  <w15:commentEx w15:paraId="7C016996" w15:done="0"/>
  <w15:commentEx w15:paraId="35E3E3A8" w15:done="0"/>
  <w15:commentEx w15:paraId="3F7E7143" w15:done="0"/>
  <w15:commentEx w15:paraId="4CC4062E" w15:done="0"/>
  <w15:commentEx w15:paraId="62C64580" w15:done="0"/>
  <w15:commentEx w15:paraId="0A745923" w15:done="0"/>
  <w15:commentEx w15:paraId="3C14D2A3" w15:done="0"/>
  <w15:commentEx w15:paraId="03E910EB" w15:done="0"/>
  <w15:commentEx w15:paraId="625DB015" w15:done="0"/>
  <w15:commentEx w15:paraId="7B753ED3" w15:done="0"/>
  <w15:commentEx w15:paraId="1B16BFDE" w15:done="0"/>
  <w15:commentEx w15:paraId="2FCDA664" w15:paraIdParent="1B16BFDE" w15:done="0"/>
  <w15:commentEx w15:paraId="4C6BA121" w15:done="0"/>
  <w15:commentEx w15:paraId="1553E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593A" w16cex:dateUtc="2021-07-26T13:54:00Z"/>
  <w16cex:commentExtensible w16cex:durableId="24A959DA" w16cex:dateUtc="2021-07-26T13:57:00Z"/>
  <w16cex:commentExtensible w16cex:durableId="248028DB" w16cex:dateUtc="2021-06-25T01:05:00Z"/>
  <w16cex:commentExtensible w16cex:durableId="24A96B41" w16cex:dateUtc="2021-07-26T15:11:00Z"/>
  <w16cex:commentExtensible w16cex:durableId="24802968" w16cex:dateUtc="2021-06-25T01:07:00Z"/>
  <w16cex:commentExtensible w16cex:durableId="248029C4" w16cex:dateUtc="2021-06-25T01:09:00Z"/>
  <w16cex:commentExtensible w16cex:durableId="24802A76" w16cex:dateUtc="2021-06-25T01:12:00Z"/>
  <w16cex:commentExtensible w16cex:durableId="24A96DFD" w16cex:dateUtc="2021-07-26T15:23:00Z"/>
  <w16cex:commentExtensible w16cex:durableId="24A96EA3" w16cex:dateUtc="2021-07-26T15:25:00Z"/>
  <w16cex:commentExtensible w16cex:durableId="24A96D5A" w16cex:dateUtc="2021-07-26T15:20:00Z"/>
  <w16cex:commentExtensible w16cex:durableId="24A97166" w16cex:dateUtc="2021-07-26T15:37:00Z"/>
  <w16cex:commentExtensible w16cex:durableId="24A9717A" w16cex:dateUtc="2021-07-26T15:38:00Z"/>
  <w16cex:commentExtensible w16cex:durableId="24A97F74" w16cex:dateUtc="2021-07-26T16:37:00Z"/>
  <w16cex:commentExtensible w16cex:durableId="24A97AFF" w16cex:dateUtc="2021-07-26T16:18:00Z"/>
  <w16cex:commentExtensible w16cex:durableId="24802FB0" w16cex:dateUtc="2021-06-25T01:34:00Z"/>
  <w16cex:commentExtensible w16cex:durableId="24A97C2B" w16cex:dateUtc="2021-07-26T16:23:00Z"/>
  <w16cex:commentExtensible w16cex:durableId="24A97CD0" w16cex:dateUtc="2021-07-26T16:26:00Z"/>
  <w16cex:commentExtensible w16cex:durableId="24A97DB1" w16cex:dateUtc="2021-07-26T16:30:00Z"/>
  <w16cex:commentExtensible w16cex:durableId="24802EB2" w16cex:dateUtc="2021-06-25T01:30:00Z"/>
  <w16cex:commentExtensible w16cex:durableId="24A97D9D" w16cex:dateUtc="2021-07-26T16:29:00Z"/>
  <w16cex:commentExtensible w16cex:durableId="24A97DC7" w16cex:dateUtc="2021-07-26T16:30:00Z"/>
  <w16cex:commentExtensible w16cex:durableId="24A97E89" w16cex:dateUtc="2021-07-26T16:33:00Z"/>
  <w16cex:commentExtensible w16cex:durableId="24802FC4" w16cex:dateUtc="2021-06-25T01:34:00Z"/>
  <w16cex:commentExtensible w16cex:durableId="24A97F0D" w16cex:dateUtc="2021-07-26T16:35:00Z"/>
  <w16cex:commentExtensible w16cex:durableId="24A97F4C" w16cex:dateUtc="2021-07-26T16:37:00Z"/>
  <w16cex:commentExtensible w16cex:durableId="24A97BF2" w16cex:dateUtc="2021-07-26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51C60" w16cid:durableId="24A9593A"/>
  <w16cid:commentId w16cid:paraId="34BCEE8A" w16cid:durableId="24A959DA"/>
  <w16cid:commentId w16cid:paraId="14C5089F" w16cid:durableId="248028DB"/>
  <w16cid:commentId w16cid:paraId="50CF8EF9" w16cid:durableId="24A96B41"/>
  <w16cid:commentId w16cid:paraId="625B2BA5" w16cid:durableId="24802968"/>
  <w16cid:commentId w16cid:paraId="187B8C40" w16cid:durableId="248029C4"/>
  <w16cid:commentId w16cid:paraId="48A44F54" w16cid:durableId="24802A76"/>
  <w16cid:commentId w16cid:paraId="1CEAB814" w16cid:durableId="24A96DFD"/>
  <w16cid:commentId w16cid:paraId="5B03F83B" w16cid:durableId="24A96EA3"/>
  <w16cid:commentId w16cid:paraId="3D89DEEA" w16cid:durableId="24A96D5A"/>
  <w16cid:commentId w16cid:paraId="1E56928C" w16cid:durableId="24A97166"/>
  <w16cid:commentId w16cid:paraId="4A819880" w16cid:durableId="24A9717A"/>
  <w16cid:commentId w16cid:paraId="7C016996" w16cid:durableId="24A97F74"/>
  <w16cid:commentId w16cid:paraId="35E3E3A8" w16cid:durableId="24A97AFF"/>
  <w16cid:commentId w16cid:paraId="3F7E7143" w16cid:durableId="24802FB0"/>
  <w16cid:commentId w16cid:paraId="4CC4062E" w16cid:durableId="24A97C2B"/>
  <w16cid:commentId w16cid:paraId="62C64580" w16cid:durableId="24A97CD0"/>
  <w16cid:commentId w16cid:paraId="0A745923" w16cid:durableId="24A97DB1"/>
  <w16cid:commentId w16cid:paraId="3C14D2A3" w16cid:durableId="24802EB2"/>
  <w16cid:commentId w16cid:paraId="03E910EB" w16cid:durableId="24A97D9D"/>
  <w16cid:commentId w16cid:paraId="625DB015" w16cid:durableId="24A97DC7"/>
  <w16cid:commentId w16cid:paraId="7B753ED3" w16cid:durableId="24A97E89"/>
  <w16cid:commentId w16cid:paraId="1B16BFDE" w16cid:durableId="24802FC4"/>
  <w16cid:commentId w16cid:paraId="2FCDA664" w16cid:durableId="24A97F0D"/>
  <w16cid:commentId w16cid:paraId="4C6BA121" w16cid:durableId="24A97F4C"/>
  <w16cid:commentId w16cid:paraId="1553E76F" w16cid:durableId="24A97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6BD8" w14:textId="77777777" w:rsidR="005A3D1F" w:rsidRDefault="005A3D1F">
      <w:pPr>
        <w:spacing w:after="0" w:line="240" w:lineRule="auto"/>
      </w:pPr>
      <w:r>
        <w:separator/>
      </w:r>
    </w:p>
  </w:endnote>
  <w:endnote w:type="continuationSeparator" w:id="0">
    <w:p w14:paraId="47937369" w14:textId="77777777" w:rsidR="005A3D1F" w:rsidRDefault="005A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975F" w14:textId="77777777" w:rsidR="00E60846" w:rsidRDefault="00F45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452925"/>
      <w:docPartObj>
        <w:docPartGallery w:val="Page Numbers (Bottom of Page)"/>
        <w:docPartUnique/>
      </w:docPartObj>
    </w:sdtPr>
    <w:sdtEndPr>
      <w:rPr>
        <w:noProof/>
      </w:rPr>
    </w:sdtEndPr>
    <w:sdtContent>
      <w:p w14:paraId="069A72C3" w14:textId="77777777" w:rsidR="00E60846" w:rsidRDefault="00701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16034" w14:textId="77777777" w:rsidR="00E60846" w:rsidRDefault="00F454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1E30" w14:textId="77777777" w:rsidR="00E60846" w:rsidRDefault="00F45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C996" w14:textId="77777777" w:rsidR="005A3D1F" w:rsidRDefault="005A3D1F">
      <w:r>
        <w:separator/>
      </w:r>
    </w:p>
  </w:footnote>
  <w:footnote w:type="continuationSeparator" w:id="0">
    <w:p w14:paraId="6A1E2F13" w14:textId="77777777" w:rsidR="005A3D1F" w:rsidRDefault="005A3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108E" w14:textId="77777777" w:rsidR="00E60846" w:rsidRDefault="00F45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33A4" w14:textId="77777777" w:rsidR="00E60846" w:rsidRDefault="00F45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B931" w14:textId="77777777" w:rsidR="00E60846" w:rsidRDefault="00F45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586A1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082830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EC87A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9EFB9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3C4B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BC875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841F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8CEF5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E3EAE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C2EE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2843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023F0B"/>
    <w:multiLevelType w:val="hybridMultilevel"/>
    <w:tmpl w:val="9DBE0002"/>
    <w:lvl w:ilvl="0" w:tplc="1BF4D552">
      <w:start w:val="1"/>
      <w:numFmt w:val="decimal"/>
      <w:pStyle w:val="Bibliography"/>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AE401"/>
    <w:multiLevelType w:val="multilevel"/>
    <w:tmpl w:val="1C262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sakos, Georgios">
    <w15:presenceInfo w15:providerId="AD" w15:userId="S::rmjdght@ucl.ac.uk::bb418b34-79de-4195-9eac-30acd8801bea"/>
  </w15:person>
  <w15:person w15:author="Aida Jun">
    <w15:presenceInfo w15:providerId="Windows Live" w15:userId="0e4660f9208394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wNTM2MzAzMTO2NDBQ0lEKTi0uzszPAykwrAUAylcO/SwAAAA="/>
  </w:docVars>
  <w:rsids>
    <w:rsidRoot w:val="00590D07"/>
    <w:rsid w:val="00011C8B"/>
    <w:rsid w:val="00015CBA"/>
    <w:rsid w:val="00036997"/>
    <w:rsid w:val="00086219"/>
    <w:rsid w:val="00102DAB"/>
    <w:rsid w:val="001111F6"/>
    <w:rsid w:val="00124A41"/>
    <w:rsid w:val="00153D87"/>
    <w:rsid w:val="001E6B25"/>
    <w:rsid w:val="001F679F"/>
    <w:rsid w:val="00226B89"/>
    <w:rsid w:val="002E2FBF"/>
    <w:rsid w:val="004128F8"/>
    <w:rsid w:val="0043283D"/>
    <w:rsid w:val="0046093C"/>
    <w:rsid w:val="00462772"/>
    <w:rsid w:val="00467C4D"/>
    <w:rsid w:val="00497CA7"/>
    <w:rsid w:val="004A4F1D"/>
    <w:rsid w:val="004C092C"/>
    <w:rsid w:val="004E29B3"/>
    <w:rsid w:val="004E2AE3"/>
    <w:rsid w:val="00516B41"/>
    <w:rsid w:val="00527B0A"/>
    <w:rsid w:val="00587BF9"/>
    <w:rsid w:val="00590D07"/>
    <w:rsid w:val="005A3D1F"/>
    <w:rsid w:val="005A4D92"/>
    <w:rsid w:val="005C26D8"/>
    <w:rsid w:val="005C3FF5"/>
    <w:rsid w:val="00600A3B"/>
    <w:rsid w:val="0066569D"/>
    <w:rsid w:val="00676C98"/>
    <w:rsid w:val="006936F7"/>
    <w:rsid w:val="006D4F7B"/>
    <w:rsid w:val="006E0479"/>
    <w:rsid w:val="006F4B59"/>
    <w:rsid w:val="00701ADC"/>
    <w:rsid w:val="00712751"/>
    <w:rsid w:val="00731D58"/>
    <w:rsid w:val="00735F96"/>
    <w:rsid w:val="00755DD0"/>
    <w:rsid w:val="00756236"/>
    <w:rsid w:val="00784D58"/>
    <w:rsid w:val="00800B57"/>
    <w:rsid w:val="0081361D"/>
    <w:rsid w:val="0083576E"/>
    <w:rsid w:val="00895F48"/>
    <w:rsid w:val="008D6863"/>
    <w:rsid w:val="009303AA"/>
    <w:rsid w:val="00943450"/>
    <w:rsid w:val="00946059"/>
    <w:rsid w:val="00985269"/>
    <w:rsid w:val="009B58B4"/>
    <w:rsid w:val="009B62B3"/>
    <w:rsid w:val="009D6FC6"/>
    <w:rsid w:val="009E0275"/>
    <w:rsid w:val="00A53E73"/>
    <w:rsid w:val="00A94BB8"/>
    <w:rsid w:val="00AB6BF5"/>
    <w:rsid w:val="00B639CA"/>
    <w:rsid w:val="00B70ADC"/>
    <w:rsid w:val="00B72F44"/>
    <w:rsid w:val="00B8507F"/>
    <w:rsid w:val="00B86B75"/>
    <w:rsid w:val="00BC39B9"/>
    <w:rsid w:val="00BC48D5"/>
    <w:rsid w:val="00BD65DC"/>
    <w:rsid w:val="00C04850"/>
    <w:rsid w:val="00C35456"/>
    <w:rsid w:val="00C36279"/>
    <w:rsid w:val="00C54593"/>
    <w:rsid w:val="00C659F3"/>
    <w:rsid w:val="00C91566"/>
    <w:rsid w:val="00CD2425"/>
    <w:rsid w:val="00CE5E0D"/>
    <w:rsid w:val="00CF1688"/>
    <w:rsid w:val="00D149B0"/>
    <w:rsid w:val="00D53956"/>
    <w:rsid w:val="00D60999"/>
    <w:rsid w:val="00D912A2"/>
    <w:rsid w:val="00DA2145"/>
    <w:rsid w:val="00E315A3"/>
    <w:rsid w:val="00E95BA6"/>
    <w:rsid w:val="00EF371B"/>
    <w:rsid w:val="00EF471A"/>
    <w:rsid w:val="00F0306A"/>
    <w:rsid w:val="00F4544E"/>
    <w:rsid w:val="00F77571"/>
    <w:rsid w:val="00FD3EB3"/>
    <w:rsid w:val="00FF4D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85A5F7"/>
  <w15:docId w15:val="{EFAB48E9-DA08-4288-998B-20163315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B44"/>
    <w:pPr>
      <w:spacing w:line="480" w:lineRule="auto"/>
    </w:pPr>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11B44"/>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111B44"/>
    <w:pPr>
      <w:keepNext/>
      <w:keepLines/>
      <w:spacing w:before="200" w:after="0"/>
      <w:outlineLvl w:val="2"/>
    </w:pPr>
    <w:rPr>
      <w:rFonts w:eastAsiaTheme="majorEastAsia" w:cstheme="majorBidi"/>
      <w:b/>
      <w:bCs/>
    </w:rPr>
  </w:style>
  <w:style w:type="paragraph" w:styleId="Heading4">
    <w:name w:val="heading 4"/>
    <w:basedOn w:val="Normal"/>
    <w:next w:val="BodyText"/>
    <w:autoRedefine/>
    <w:uiPriority w:val="9"/>
    <w:unhideWhenUsed/>
    <w:qFormat/>
    <w:rsid w:val="00C86394"/>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62EB1"/>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04850"/>
    <w:pPr>
      <w:keepNext/>
      <w:keepLines/>
      <w:spacing w:before="120" w:after="120"/>
      <w:jc w:val="center"/>
    </w:pPr>
    <w:rPr>
      <w:rFonts w:eastAsiaTheme="majorEastAsia" w:cstheme="majorBidi"/>
      <w:b/>
      <w:bCs/>
      <w:color w:val="000000" w:themeColor="text1"/>
      <w:sz w:val="28"/>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E371E"/>
    <w:pPr>
      <w:numPr>
        <w:numId w:val="12"/>
      </w:numPr>
      <w:ind w:left="36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FA268F"/>
    <w:pPr>
      <w:keepNext/>
      <w:spacing w:line="240" w:lineRule="auto"/>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D0CF8"/>
    <w:rPr>
      <w:rFonts w:ascii="Times New Roman" w:hAnsi="Times New Roman"/>
      <w:i/>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CB1283"/>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FD0CF8"/>
    <w:pPr>
      <w:shd w:val="clear" w:color="auto" w:fill="F8F8F8"/>
      <w:wordWrap w:val="0"/>
      <w:spacing w:line="360" w:lineRule="auto"/>
    </w:pPr>
    <w:rPr>
      <w:i/>
    </w:rPr>
  </w:style>
  <w:style w:type="character" w:customStyle="1" w:styleId="KeywordTok">
    <w:name w:val="KeywordTok"/>
    <w:basedOn w:val="VerbatimChar"/>
    <w:rPr>
      <w:rFonts w:ascii="Times New Roman" w:hAnsi="Times New Roman"/>
      <w:b/>
      <w:i/>
      <w:color w:val="204A87"/>
      <w:shd w:val="clear" w:color="auto" w:fill="F8F8F8"/>
    </w:rPr>
  </w:style>
  <w:style w:type="character" w:customStyle="1" w:styleId="DataTypeTok">
    <w:name w:val="DataTypeTok"/>
    <w:basedOn w:val="VerbatimChar"/>
    <w:rPr>
      <w:rFonts w:ascii="Times New Roman" w:hAnsi="Times New Roman"/>
      <w:i/>
      <w:color w:val="204A87"/>
      <w:shd w:val="clear" w:color="auto" w:fill="F8F8F8"/>
    </w:rPr>
  </w:style>
  <w:style w:type="character" w:customStyle="1" w:styleId="DecValTok">
    <w:name w:val="DecValTok"/>
    <w:basedOn w:val="VerbatimChar"/>
    <w:rPr>
      <w:rFonts w:ascii="Times New Roman" w:hAnsi="Times New Roman"/>
      <w:i/>
      <w:color w:val="0000CF"/>
      <w:shd w:val="clear" w:color="auto" w:fill="F8F8F8"/>
    </w:rPr>
  </w:style>
  <w:style w:type="character" w:customStyle="1" w:styleId="BaseNTok">
    <w:name w:val="BaseNTok"/>
    <w:basedOn w:val="VerbatimChar"/>
    <w:rPr>
      <w:rFonts w:ascii="Times New Roman" w:hAnsi="Times New Roman"/>
      <w:i/>
      <w:color w:val="0000CF"/>
      <w:shd w:val="clear" w:color="auto" w:fill="F8F8F8"/>
    </w:rPr>
  </w:style>
  <w:style w:type="character" w:customStyle="1" w:styleId="FloatTok">
    <w:name w:val="FloatTok"/>
    <w:basedOn w:val="VerbatimChar"/>
    <w:rPr>
      <w:rFonts w:ascii="Times New Roman" w:hAnsi="Times New Roman"/>
      <w:i/>
      <w:color w:val="0000CF"/>
      <w:shd w:val="clear" w:color="auto" w:fill="F8F8F8"/>
    </w:rPr>
  </w:style>
  <w:style w:type="character" w:customStyle="1" w:styleId="ConstantTok">
    <w:name w:val="ConstantTok"/>
    <w:basedOn w:val="VerbatimChar"/>
    <w:rPr>
      <w:rFonts w:ascii="Times New Roman" w:hAnsi="Times New Roman"/>
      <w:i/>
      <w:color w:val="000000"/>
      <w:shd w:val="clear" w:color="auto" w:fill="F8F8F8"/>
    </w:rPr>
  </w:style>
  <w:style w:type="character" w:customStyle="1" w:styleId="CharTok">
    <w:name w:val="CharTok"/>
    <w:basedOn w:val="VerbatimChar"/>
    <w:rPr>
      <w:rFonts w:ascii="Times New Roman" w:hAnsi="Times New Roman"/>
      <w:i/>
      <w:color w:val="4E9A06"/>
      <w:shd w:val="clear" w:color="auto" w:fill="F8F8F8"/>
    </w:rPr>
  </w:style>
  <w:style w:type="character" w:customStyle="1" w:styleId="SpecialCharTok">
    <w:name w:val="SpecialCharTok"/>
    <w:basedOn w:val="VerbatimChar"/>
    <w:rPr>
      <w:rFonts w:ascii="Times New Roman" w:hAnsi="Times New Roman"/>
      <w:i/>
      <w:color w:val="000000"/>
      <w:shd w:val="clear" w:color="auto" w:fill="F8F8F8"/>
    </w:rPr>
  </w:style>
  <w:style w:type="character" w:customStyle="1" w:styleId="StringTok">
    <w:name w:val="StringTok"/>
    <w:basedOn w:val="VerbatimChar"/>
    <w:rPr>
      <w:rFonts w:ascii="Times New Roman" w:hAnsi="Times New Roman"/>
      <w:i/>
      <w:color w:val="4E9A06"/>
      <w:shd w:val="clear" w:color="auto" w:fill="F8F8F8"/>
    </w:rPr>
  </w:style>
  <w:style w:type="character" w:customStyle="1" w:styleId="VerbatimStringTok">
    <w:name w:val="VerbatimStringTok"/>
    <w:basedOn w:val="VerbatimChar"/>
    <w:rPr>
      <w:rFonts w:ascii="Times New Roman" w:hAnsi="Times New Roman"/>
      <w:i/>
      <w:color w:val="4E9A06"/>
      <w:shd w:val="clear" w:color="auto" w:fill="F8F8F8"/>
    </w:rPr>
  </w:style>
  <w:style w:type="character" w:customStyle="1" w:styleId="SpecialStringTok">
    <w:name w:val="SpecialStringTok"/>
    <w:basedOn w:val="VerbatimChar"/>
    <w:rPr>
      <w:rFonts w:ascii="Times New Roman" w:hAnsi="Times New Roman"/>
      <w:i/>
      <w:color w:val="4E9A06"/>
      <w:shd w:val="clear" w:color="auto" w:fill="F8F8F8"/>
    </w:rPr>
  </w:style>
  <w:style w:type="character" w:customStyle="1" w:styleId="ImportTok">
    <w:name w:val="ImportTok"/>
    <w:basedOn w:val="VerbatimChar"/>
    <w:rPr>
      <w:rFonts w:ascii="Times New Roman" w:hAnsi="Times New Roman"/>
      <w:i/>
      <w:shd w:val="clear" w:color="auto" w:fill="F8F8F8"/>
    </w:rPr>
  </w:style>
  <w:style w:type="character" w:customStyle="1" w:styleId="CommentTok">
    <w:name w:val="CommentTok"/>
    <w:basedOn w:val="VerbatimChar"/>
    <w:rPr>
      <w:rFonts w:ascii="Times New Roman" w:hAnsi="Times New Roman"/>
      <w:i w:val="0"/>
      <w:color w:val="8F5902"/>
      <w:shd w:val="clear" w:color="auto" w:fill="F8F8F8"/>
    </w:rPr>
  </w:style>
  <w:style w:type="character" w:customStyle="1" w:styleId="DocumentationTok">
    <w:name w:val="DocumentationTok"/>
    <w:basedOn w:val="VerbatimChar"/>
    <w:rPr>
      <w:rFonts w:ascii="Times New Roman" w:hAnsi="Times New Roman"/>
      <w:b/>
      <w:i w:val="0"/>
      <w:color w:val="8F5902"/>
      <w:shd w:val="clear" w:color="auto" w:fill="F8F8F8"/>
    </w:rPr>
  </w:style>
  <w:style w:type="character" w:customStyle="1" w:styleId="AnnotationTok">
    <w:name w:val="AnnotationTok"/>
    <w:basedOn w:val="VerbatimChar"/>
    <w:rPr>
      <w:rFonts w:ascii="Times New Roman" w:hAnsi="Times New Roman"/>
      <w:b/>
      <w:i w:val="0"/>
      <w:color w:val="8F5902"/>
      <w:shd w:val="clear" w:color="auto" w:fill="F8F8F8"/>
    </w:rPr>
  </w:style>
  <w:style w:type="character" w:customStyle="1" w:styleId="CommentVarTok">
    <w:name w:val="CommentVarTok"/>
    <w:basedOn w:val="VerbatimChar"/>
    <w:rPr>
      <w:rFonts w:ascii="Times New Roman" w:hAnsi="Times New Roman"/>
      <w:b/>
      <w:i w:val="0"/>
      <w:color w:val="8F5902"/>
      <w:shd w:val="clear" w:color="auto" w:fill="F8F8F8"/>
    </w:rPr>
  </w:style>
  <w:style w:type="character" w:customStyle="1" w:styleId="OtherTok">
    <w:name w:val="OtherTok"/>
    <w:basedOn w:val="VerbatimChar"/>
    <w:rPr>
      <w:rFonts w:ascii="Times New Roman" w:hAnsi="Times New Roman"/>
      <w:i/>
      <w:color w:val="8F5902"/>
      <w:shd w:val="clear" w:color="auto" w:fill="F8F8F8"/>
    </w:rPr>
  </w:style>
  <w:style w:type="character" w:customStyle="1" w:styleId="FunctionTok">
    <w:name w:val="FunctionTok"/>
    <w:basedOn w:val="VerbatimChar"/>
    <w:rPr>
      <w:rFonts w:ascii="Times New Roman" w:hAnsi="Times New Roman"/>
      <w:i/>
      <w:color w:val="000000"/>
      <w:shd w:val="clear" w:color="auto" w:fill="F8F8F8"/>
    </w:rPr>
  </w:style>
  <w:style w:type="character" w:customStyle="1" w:styleId="VariableTok">
    <w:name w:val="VariableTok"/>
    <w:basedOn w:val="VerbatimChar"/>
    <w:rPr>
      <w:rFonts w:ascii="Times New Roman" w:hAnsi="Times New Roman"/>
      <w:i/>
      <w:color w:val="000000"/>
      <w:shd w:val="clear" w:color="auto" w:fill="F8F8F8"/>
    </w:rPr>
  </w:style>
  <w:style w:type="character" w:customStyle="1" w:styleId="ControlFlowTok">
    <w:name w:val="ControlFlowTok"/>
    <w:basedOn w:val="VerbatimChar"/>
    <w:rPr>
      <w:rFonts w:ascii="Times New Roman" w:hAnsi="Times New Roman"/>
      <w:b/>
      <w:i/>
      <w:color w:val="204A87"/>
      <w:shd w:val="clear" w:color="auto" w:fill="F8F8F8"/>
    </w:rPr>
  </w:style>
  <w:style w:type="character" w:customStyle="1" w:styleId="OperatorTok">
    <w:name w:val="OperatorTok"/>
    <w:basedOn w:val="VerbatimChar"/>
    <w:rPr>
      <w:rFonts w:ascii="Times New Roman" w:hAnsi="Times New Roman"/>
      <w:b/>
      <w:i/>
      <w:color w:val="CE5C00"/>
      <w:shd w:val="clear" w:color="auto" w:fill="F8F8F8"/>
    </w:rPr>
  </w:style>
  <w:style w:type="character" w:customStyle="1" w:styleId="BuiltInTok">
    <w:name w:val="BuiltInTok"/>
    <w:basedOn w:val="VerbatimChar"/>
    <w:rPr>
      <w:rFonts w:ascii="Times New Roman" w:hAnsi="Times New Roman"/>
      <w:i/>
      <w:shd w:val="clear" w:color="auto" w:fill="F8F8F8"/>
    </w:rPr>
  </w:style>
  <w:style w:type="character" w:customStyle="1" w:styleId="ExtensionTok">
    <w:name w:val="ExtensionTok"/>
    <w:basedOn w:val="VerbatimChar"/>
    <w:rPr>
      <w:rFonts w:ascii="Times New Roman" w:hAnsi="Times New Roman"/>
      <w:i/>
      <w:shd w:val="clear" w:color="auto" w:fill="F8F8F8"/>
    </w:rPr>
  </w:style>
  <w:style w:type="character" w:customStyle="1" w:styleId="PreprocessorTok">
    <w:name w:val="PreprocessorTok"/>
    <w:basedOn w:val="VerbatimChar"/>
    <w:rPr>
      <w:rFonts w:ascii="Times New Roman" w:hAnsi="Times New Roman"/>
      <w:i w:val="0"/>
      <w:color w:val="8F5902"/>
      <w:shd w:val="clear" w:color="auto" w:fill="F8F8F8"/>
    </w:rPr>
  </w:style>
  <w:style w:type="character" w:customStyle="1" w:styleId="AttributeTok">
    <w:name w:val="AttributeTok"/>
    <w:basedOn w:val="VerbatimChar"/>
    <w:rPr>
      <w:rFonts w:ascii="Times New Roman" w:hAnsi="Times New Roman"/>
      <w:i/>
      <w:color w:val="C4A000"/>
      <w:shd w:val="clear" w:color="auto" w:fill="F8F8F8"/>
    </w:rPr>
  </w:style>
  <w:style w:type="character" w:customStyle="1" w:styleId="RegionMarkerTok">
    <w:name w:val="RegionMarkerTok"/>
    <w:basedOn w:val="VerbatimChar"/>
    <w:rPr>
      <w:rFonts w:ascii="Times New Roman" w:hAnsi="Times New Roman"/>
      <w:i/>
      <w:shd w:val="clear" w:color="auto" w:fill="F8F8F8"/>
    </w:rPr>
  </w:style>
  <w:style w:type="character" w:customStyle="1" w:styleId="InformationTok">
    <w:name w:val="InformationTok"/>
    <w:basedOn w:val="VerbatimChar"/>
    <w:rPr>
      <w:rFonts w:ascii="Times New Roman" w:hAnsi="Times New Roman"/>
      <w:b/>
      <w:i w:val="0"/>
      <w:color w:val="8F5902"/>
      <w:shd w:val="clear" w:color="auto" w:fill="F8F8F8"/>
    </w:rPr>
  </w:style>
  <w:style w:type="character" w:customStyle="1" w:styleId="WarningTok">
    <w:name w:val="WarningTok"/>
    <w:basedOn w:val="VerbatimChar"/>
    <w:rPr>
      <w:rFonts w:ascii="Times New Roman" w:hAnsi="Times New Roman"/>
      <w:b/>
      <w:i w:val="0"/>
      <w:color w:val="8F5902"/>
      <w:shd w:val="clear" w:color="auto" w:fill="F8F8F8"/>
    </w:rPr>
  </w:style>
  <w:style w:type="character" w:customStyle="1" w:styleId="AlertTok">
    <w:name w:val="AlertTok"/>
    <w:basedOn w:val="VerbatimChar"/>
    <w:rPr>
      <w:rFonts w:ascii="Times New Roman" w:hAnsi="Times New Roman"/>
      <w:i/>
      <w:color w:val="EF2929"/>
      <w:shd w:val="clear" w:color="auto" w:fill="F8F8F8"/>
    </w:rPr>
  </w:style>
  <w:style w:type="character" w:customStyle="1" w:styleId="ErrorTok">
    <w:name w:val="ErrorTok"/>
    <w:basedOn w:val="VerbatimChar"/>
    <w:rPr>
      <w:rFonts w:ascii="Times New Roman" w:hAnsi="Times New Roman"/>
      <w:b/>
      <w:i/>
      <w:color w:val="A40000"/>
      <w:shd w:val="clear" w:color="auto" w:fill="F8F8F8"/>
    </w:rPr>
  </w:style>
  <w:style w:type="character" w:customStyle="1" w:styleId="NormalTok">
    <w:name w:val="NormalTok"/>
    <w:basedOn w:val="VerbatimChar"/>
    <w:rPr>
      <w:rFonts w:ascii="Times New Roman" w:hAnsi="Times New Roman"/>
      <w:i/>
      <w:shd w:val="clear" w:color="auto" w:fill="F8F8F8"/>
    </w:rPr>
  </w:style>
  <w:style w:type="character" w:customStyle="1" w:styleId="BodyTextChar">
    <w:name w:val="Body Text Char"/>
    <w:basedOn w:val="DefaultParagraphFont"/>
    <w:link w:val="BodyText"/>
    <w:rsid w:val="00662EB1"/>
    <w:rPr>
      <w:rFonts w:ascii="Times New Roman" w:hAnsi="Times New Roman"/>
    </w:rPr>
  </w:style>
  <w:style w:type="character" w:styleId="LineNumber">
    <w:name w:val="line number"/>
    <w:basedOn w:val="DefaultParagraphFont"/>
    <w:semiHidden/>
    <w:unhideWhenUsed/>
    <w:rsid w:val="00E60846"/>
  </w:style>
  <w:style w:type="paragraph" w:styleId="Header">
    <w:name w:val="header"/>
    <w:basedOn w:val="Normal"/>
    <w:link w:val="HeaderChar"/>
    <w:unhideWhenUsed/>
    <w:rsid w:val="00E60846"/>
    <w:pPr>
      <w:tabs>
        <w:tab w:val="center" w:pos="4513"/>
        <w:tab w:val="right" w:pos="9026"/>
      </w:tabs>
      <w:spacing w:after="0" w:line="240" w:lineRule="auto"/>
    </w:pPr>
  </w:style>
  <w:style w:type="character" w:customStyle="1" w:styleId="HeaderChar">
    <w:name w:val="Header Char"/>
    <w:basedOn w:val="DefaultParagraphFont"/>
    <w:link w:val="Header"/>
    <w:rsid w:val="00E60846"/>
    <w:rPr>
      <w:rFonts w:ascii="Times New Roman" w:hAnsi="Times New Roman"/>
    </w:rPr>
  </w:style>
  <w:style w:type="paragraph" w:styleId="Footer">
    <w:name w:val="footer"/>
    <w:basedOn w:val="Normal"/>
    <w:link w:val="FooterChar"/>
    <w:uiPriority w:val="99"/>
    <w:unhideWhenUsed/>
    <w:rsid w:val="00E6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846"/>
    <w:rPr>
      <w:rFonts w:ascii="Times New Roman" w:hAnsi="Times New Roman"/>
    </w:rPr>
  </w:style>
  <w:style w:type="character" w:styleId="CommentReference">
    <w:name w:val="annotation reference"/>
    <w:basedOn w:val="DefaultParagraphFont"/>
    <w:semiHidden/>
    <w:unhideWhenUsed/>
    <w:rsid w:val="009E0275"/>
    <w:rPr>
      <w:sz w:val="18"/>
      <w:szCs w:val="18"/>
    </w:rPr>
  </w:style>
  <w:style w:type="paragraph" w:styleId="CommentText">
    <w:name w:val="annotation text"/>
    <w:basedOn w:val="Normal"/>
    <w:link w:val="CommentTextChar"/>
    <w:semiHidden/>
    <w:unhideWhenUsed/>
    <w:rsid w:val="009E0275"/>
  </w:style>
  <w:style w:type="character" w:customStyle="1" w:styleId="CommentTextChar">
    <w:name w:val="Comment Text Char"/>
    <w:basedOn w:val="DefaultParagraphFont"/>
    <w:link w:val="CommentText"/>
    <w:semiHidden/>
    <w:rsid w:val="009E0275"/>
    <w:rPr>
      <w:rFonts w:ascii="Times New Roman" w:hAnsi="Times New Roman"/>
    </w:rPr>
  </w:style>
  <w:style w:type="paragraph" w:styleId="CommentSubject">
    <w:name w:val="annotation subject"/>
    <w:basedOn w:val="CommentText"/>
    <w:next w:val="CommentText"/>
    <w:link w:val="CommentSubjectChar"/>
    <w:semiHidden/>
    <w:unhideWhenUsed/>
    <w:rsid w:val="009E0275"/>
    <w:rPr>
      <w:b/>
      <w:bCs/>
    </w:rPr>
  </w:style>
  <w:style w:type="character" w:customStyle="1" w:styleId="CommentSubjectChar">
    <w:name w:val="Comment Subject Char"/>
    <w:basedOn w:val="CommentTextChar"/>
    <w:link w:val="CommentSubject"/>
    <w:semiHidden/>
    <w:rsid w:val="009E0275"/>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upulcooray/social_participatio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2182</Words>
  <Characters>12440</Characters>
  <Application>Microsoft Office Word</Application>
  <DocSecurity>0</DocSecurity>
  <Lines>103</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Effect of dental status on social participation: using a doubly robust estimator</vt:lpstr>
      <vt:lpstr>Effect of dental status on community participation</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dental status on social participation: using a doubly robust estimator</dc:title>
  <dc:creator>Upul Cooray, Jun Aida, Georgios Tsakos,…</dc:creator>
  <cp:keywords/>
  <cp:lastModifiedBy>Tsakos, Georgios</cp:lastModifiedBy>
  <cp:revision>66</cp:revision>
  <dcterms:created xsi:type="dcterms:W3CDTF">2021-07-26T13:40:00Z</dcterms:created>
  <dcterms:modified xsi:type="dcterms:W3CDTF">2021-07-26T16:39:00Z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CSE-author-date2.csl</vt:lpwstr>
  </property>
  <property fmtid="{D5CDD505-2E9C-101B-9397-08002B2CF9AE}" pid="4" name="date">
    <vt:lpwstr>Last compiled on 21 June, 2021 at 00:12</vt:lpwstr>
  </property>
  <property fmtid="{D5CDD505-2E9C-101B-9397-08002B2CF9AE}" pid="5" name="output">
    <vt:lpwstr/>
  </property>
</Properties>
</file>