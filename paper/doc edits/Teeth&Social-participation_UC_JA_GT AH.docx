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4E0C" w14:textId="77777777" w:rsidR="00620270" w:rsidRDefault="00A729D8">
      <w:pPr>
        <w:pStyle w:val="Title"/>
      </w:pPr>
      <w:commentRangeStart w:id="1"/>
      <w:commentRangeStart w:id="2"/>
      <w:r>
        <w:t>Estimating the effect of number of remaining teeth on social participation among older adults in Japan</w:t>
      </w:r>
      <w:commentRangeEnd w:id="1"/>
      <w:r w:rsidR="00810A3C">
        <w:rPr>
          <w:rStyle w:val="CommentReference"/>
          <w:rFonts w:eastAsia="Cambria"/>
          <w:b w:val="0"/>
          <w:bCs w:val="0"/>
          <w:color w:val="auto"/>
        </w:rPr>
        <w:commentReference w:id="1"/>
      </w:r>
      <w:commentRangeEnd w:id="2"/>
      <w:r w:rsidR="000705E2">
        <w:rPr>
          <w:rStyle w:val="CommentReference"/>
          <w:rFonts w:eastAsia="Cambria"/>
          <w:b w:val="0"/>
          <w:bCs w:val="0"/>
          <w:color w:val="auto"/>
        </w:rPr>
        <w:commentReference w:id="2"/>
      </w:r>
    </w:p>
    <w:p w14:paraId="59D5FD2C" w14:textId="77777777" w:rsidR="00620270" w:rsidRDefault="00A729D8" w:rsidP="00803FC6">
      <w:pPr>
        <w:pStyle w:val="FirstParagraph"/>
      </w:pPr>
      <w:r>
        <w:t>*Upul Cooray</w:t>
      </w:r>
      <w:r>
        <w:rPr>
          <w:vertAlign w:val="superscript"/>
        </w:rPr>
        <w:t>1</w:t>
      </w:r>
      <w:r>
        <w:t>, Georgios Tsakos</w:t>
      </w:r>
      <w:r>
        <w:rPr>
          <w:vertAlign w:val="superscript"/>
        </w:rPr>
        <w:t>2</w:t>
      </w:r>
      <w:r>
        <w:t>, Anja Heilmann</w:t>
      </w:r>
      <w:r>
        <w:rPr>
          <w:vertAlign w:val="superscript"/>
        </w:rPr>
        <w:t>2</w:t>
      </w:r>
      <w:r>
        <w:t>, Richard G Watt</w:t>
      </w:r>
      <w:r>
        <w:rPr>
          <w:vertAlign w:val="superscript"/>
        </w:rPr>
        <w:t>2</w:t>
      </w:r>
      <w:r>
        <w:t>, Kenji Takeuchi</w:t>
      </w:r>
      <w:r>
        <w:rPr>
          <w:vertAlign w:val="superscript"/>
        </w:rPr>
        <w:t>1</w:t>
      </w:r>
      <w:r>
        <w:t xml:space="preserve">, </w:t>
      </w:r>
      <w:proofErr w:type="spellStart"/>
      <w:r>
        <w:t>Katsunori</w:t>
      </w:r>
      <w:proofErr w:type="spellEnd"/>
      <w:r>
        <w:t xml:space="preserve"> Kondo</w:t>
      </w:r>
      <w:r>
        <w:rPr>
          <w:vertAlign w:val="superscript"/>
        </w:rPr>
        <w:t>4,5</w:t>
      </w:r>
      <w:r>
        <w:t>, Ken Osaka</w:t>
      </w:r>
      <w:r>
        <w:rPr>
          <w:vertAlign w:val="superscript"/>
        </w:rPr>
        <w:t>1</w:t>
      </w:r>
      <w:r>
        <w:t xml:space="preserve"> &amp; Jun Aida</w:t>
      </w:r>
      <w:r>
        <w:rPr>
          <w:vertAlign w:val="superscript"/>
        </w:rPr>
        <w:t>3</w:t>
      </w:r>
    </w:p>
    <w:p w14:paraId="015E6086" w14:textId="77777777" w:rsidR="00620270" w:rsidRDefault="00A729D8" w:rsidP="00803FC6">
      <w:pPr>
        <w:pStyle w:val="BodyText"/>
      </w:pPr>
      <w:r>
        <w:rPr>
          <w:vertAlign w:val="superscript"/>
        </w:rPr>
        <w:t>1</w:t>
      </w:r>
      <w:r>
        <w:t>Department of International and Community Oral Health, Tohoku University Graduate School of Dentistry, Sendai, Japan</w:t>
      </w:r>
    </w:p>
    <w:p w14:paraId="1CA9987F" w14:textId="77777777" w:rsidR="00620270" w:rsidRDefault="00A729D8" w:rsidP="00803FC6">
      <w:pPr>
        <w:pStyle w:val="BodyText"/>
      </w:pPr>
      <w:r>
        <w:rPr>
          <w:vertAlign w:val="superscript"/>
        </w:rPr>
        <w:t>2</w:t>
      </w:r>
      <w:r>
        <w:t>Department of Epidemiology and Public Health, University College London, London, United Kingdom</w:t>
      </w:r>
    </w:p>
    <w:p w14:paraId="314C133C" w14:textId="77777777" w:rsidR="00620270" w:rsidRDefault="00A729D8" w:rsidP="00803FC6">
      <w:pPr>
        <w:pStyle w:val="BodyText"/>
      </w:pPr>
      <w:r>
        <w:rPr>
          <w:vertAlign w:val="superscript"/>
        </w:rPr>
        <w:t>3</w:t>
      </w:r>
      <w:r>
        <w:t>Department of Oral Health Promotion, Graduate School of Medical and Dental Sciences, Tokyo Medical and Dental University, Tokyo, Japan </w:t>
      </w:r>
    </w:p>
    <w:p w14:paraId="4E8AB4A2" w14:textId="77777777" w:rsidR="00620270" w:rsidRDefault="00A729D8" w:rsidP="00803FC6">
      <w:pPr>
        <w:pStyle w:val="BodyText"/>
      </w:pPr>
      <w:r>
        <w:rPr>
          <w:vertAlign w:val="superscript"/>
        </w:rPr>
        <w:t>4</w:t>
      </w:r>
      <w:r>
        <w:t>Center for Preventive Medical Sciences, Chiba University, Chiba, Japan</w:t>
      </w:r>
    </w:p>
    <w:p w14:paraId="3A408627" w14:textId="77777777" w:rsidR="00620270" w:rsidRDefault="00A729D8" w:rsidP="00803FC6">
      <w:pPr>
        <w:pStyle w:val="BodyText"/>
      </w:pPr>
      <w:r>
        <w:rPr>
          <w:vertAlign w:val="superscript"/>
        </w:rPr>
        <w:t>5</w:t>
      </w:r>
      <w:r>
        <w:t xml:space="preserve">Center for Gerontology and Social Science, National Center for Geriatrics and Gerontology, </w:t>
      </w:r>
      <w:proofErr w:type="spellStart"/>
      <w:r>
        <w:t>Obu</w:t>
      </w:r>
      <w:proofErr w:type="spellEnd"/>
      <w:r>
        <w:t>, Japan</w:t>
      </w:r>
    </w:p>
    <w:p w14:paraId="5867597D" w14:textId="77777777" w:rsidR="00620270" w:rsidRDefault="00A729D8">
      <w:pPr>
        <w:pStyle w:val="Heading3"/>
      </w:pPr>
      <w:r>
        <w:rPr>
          <w:b/>
        </w:rPr>
        <w:t>*Corresponding Author:</w:t>
      </w:r>
    </w:p>
    <w:p w14:paraId="0FE0E9A7" w14:textId="77777777" w:rsidR="00620270" w:rsidRDefault="00A729D8" w:rsidP="00803FC6">
      <w:pPr>
        <w:pStyle w:val="FirstParagraph"/>
      </w:pPr>
      <w:r>
        <w:t>Upul Cooray</w:t>
      </w:r>
    </w:p>
    <w:p w14:paraId="42706BF5" w14:textId="77777777" w:rsidR="00620270" w:rsidRDefault="00A729D8" w:rsidP="00803FC6">
      <w:pPr>
        <w:pStyle w:val="BodyText"/>
      </w:pPr>
      <w:r>
        <w:t>Department of International and Community Oral Health, Graduate School of Dentistry, Tohoku University, Sendai, Japan </w:t>
      </w:r>
    </w:p>
    <w:p w14:paraId="6DEA69FF" w14:textId="77777777" w:rsidR="00620270" w:rsidRDefault="00A729D8" w:rsidP="00803FC6">
      <w:pPr>
        <w:pStyle w:val="BodyText"/>
      </w:pPr>
      <w:r>
        <w:t xml:space="preserve">Address: 4-1, </w:t>
      </w:r>
      <w:proofErr w:type="spellStart"/>
      <w:r>
        <w:t>Seiryo</w:t>
      </w:r>
      <w:proofErr w:type="spellEnd"/>
      <w:r>
        <w:t>-machi, Aoba-</w:t>
      </w:r>
      <w:proofErr w:type="spellStart"/>
      <w:r>
        <w:t>ku</w:t>
      </w:r>
      <w:proofErr w:type="spellEnd"/>
      <w:r>
        <w:t>, Sendai, Miyagi, 980-8575, Japan</w:t>
      </w:r>
    </w:p>
    <w:p w14:paraId="54F14D3A" w14:textId="77777777" w:rsidR="00620270" w:rsidRDefault="00A729D8" w:rsidP="00803FC6">
      <w:pPr>
        <w:pStyle w:val="BodyText"/>
      </w:pPr>
      <w:r>
        <w:t xml:space="preserve">E-mail: </w:t>
      </w:r>
      <w:hyperlink r:id="rId10">
        <w:r>
          <w:rPr>
            <w:rStyle w:val="Hyperlink"/>
          </w:rPr>
          <w:t>upul.cooray.15@ucl.ac.uk</w:t>
        </w:r>
      </w:hyperlink>
      <w:r>
        <w:t>, Tel: +81-2-2717-7639</w:t>
      </w:r>
    </w:p>
    <w:p w14:paraId="482C91FF" w14:textId="77777777" w:rsidR="00620270" w:rsidRDefault="00A729D8" w:rsidP="00803FC6">
      <w:pPr>
        <w:pStyle w:val="BodyText"/>
      </w:pPr>
      <w:r>
        <w:t>Abstract word count: 252</w:t>
      </w:r>
    </w:p>
    <w:p w14:paraId="70E9BB00" w14:textId="77777777" w:rsidR="00620270" w:rsidRDefault="00A729D8" w:rsidP="00803FC6">
      <w:pPr>
        <w:pStyle w:val="BodyText"/>
      </w:pPr>
      <w:r>
        <w:t>Total word count: 3063</w:t>
      </w:r>
    </w:p>
    <w:p w14:paraId="51B7E742" w14:textId="77777777" w:rsidR="00620270" w:rsidRDefault="00A729D8" w:rsidP="00803FC6">
      <w:pPr>
        <w:pStyle w:val="BodyText"/>
      </w:pPr>
      <w:r>
        <w:t>Number of tables: 2</w:t>
      </w:r>
    </w:p>
    <w:p w14:paraId="172FBD59" w14:textId="77777777" w:rsidR="00620270" w:rsidRDefault="00A729D8" w:rsidP="00803FC6">
      <w:pPr>
        <w:pStyle w:val="BodyText"/>
      </w:pPr>
      <w:r>
        <w:t>Number of figures: 3</w:t>
      </w:r>
    </w:p>
    <w:p w14:paraId="1D7FC82A" w14:textId="77777777" w:rsidR="00620270" w:rsidRDefault="00A729D8" w:rsidP="00803FC6">
      <w:pPr>
        <w:pStyle w:val="BodyText"/>
      </w:pPr>
      <w:r>
        <w:t xml:space="preserve">Number of </w:t>
      </w:r>
      <w:proofErr w:type="gramStart"/>
      <w:r>
        <w:t>reference</w:t>
      </w:r>
      <w:proofErr w:type="gramEnd"/>
      <w:r>
        <w:t>: 34</w:t>
      </w:r>
    </w:p>
    <w:p w14:paraId="4A2EBC03" w14:textId="77777777" w:rsidR="00620270" w:rsidRDefault="00A729D8" w:rsidP="00803FC6">
      <w:pPr>
        <w:pStyle w:val="BodyText"/>
      </w:pPr>
      <w:r>
        <w:br/>
      </w:r>
      <w:r>
        <w:rPr>
          <w:b/>
          <w:bCs/>
        </w:rPr>
        <w:t>Keywords</w:t>
      </w:r>
      <w:r>
        <w:t xml:space="preserve">: Casual inference, Modified treatment policy, Targeted minimum loss-based estimation, </w:t>
      </w:r>
      <w:proofErr w:type="gramStart"/>
      <w:r>
        <w:t>Social</w:t>
      </w:r>
      <w:proofErr w:type="gramEnd"/>
      <w:r>
        <w:t xml:space="preserve"> participation, Older adults</w:t>
      </w:r>
    </w:p>
    <w:p w14:paraId="7DEFA73D" w14:textId="77777777" w:rsidR="00620270" w:rsidRDefault="00A729D8" w:rsidP="00803FC6">
      <w:pPr>
        <w:pStyle w:val="BodyText"/>
      </w:pPr>
      <w:r>
        <w:br/>
      </w:r>
    </w:p>
    <w:p w14:paraId="6DEFBB6E" w14:textId="77777777" w:rsidR="00620270" w:rsidRDefault="00A729D8">
      <w:bookmarkStart w:id="3" w:name="corresponding-author"/>
      <w:bookmarkEnd w:id="3"/>
      <w:r>
        <w:br w:type="page"/>
      </w:r>
    </w:p>
    <w:p w14:paraId="20F656EF" w14:textId="77777777" w:rsidR="00620270" w:rsidRDefault="00A729D8">
      <w:pPr>
        <w:pStyle w:val="Heading2"/>
      </w:pPr>
      <w:r>
        <w:t>Abstract (word limit 250)</w:t>
      </w:r>
    </w:p>
    <w:p w14:paraId="2571DEED" w14:textId="77777777" w:rsidR="00620270" w:rsidRDefault="00A729D8">
      <w:pPr>
        <w:pStyle w:val="Heading3"/>
      </w:pPr>
      <w:r>
        <w:t>Background</w:t>
      </w:r>
    </w:p>
    <w:p w14:paraId="1C81E43F" w14:textId="3E7A9E2D" w:rsidR="00620270" w:rsidRDefault="00A729D8" w:rsidP="00803FC6">
      <w:pPr>
        <w:pStyle w:val="FirstParagraph"/>
      </w:pPr>
      <w:r>
        <w:t xml:space="preserve">Participating in social activities and interacting with others in the community has numerous positive effects on older adults’ health and quality of life. </w:t>
      </w:r>
      <w:commentRangeStart w:id="4"/>
      <w:r>
        <w:t xml:space="preserve">We aimed to estimate the causal </w:t>
      </w:r>
      <w:del w:id="5" w:author="Tsakos, Georgios" w:date="2022-04-22T19:53:00Z">
        <w:r w:rsidDel="00DF34C4">
          <w:delText xml:space="preserve">impact </w:delText>
        </w:r>
      </w:del>
      <w:ins w:id="6" w:author="Tsakos, Georgios" w:date="2022-04-22T19:53:00Z">
        <w:r w:rsidR="00DF34C4">
          <w:t xml:space="preserve">effect </w:t>
        </w:r>
      </w:ins>
      <w:r>
        <w:t xml:space="preserve">of number of </w:t>
      </w:r>
      <w:del w:id="7" w:author="Tsakos, Georgios" w:date="2022-04-22T19:54:00Z">
        <w:r w:rsidDel="00DF34C4">
          <w:delText xml:space="preserve">remaining </w:delText>
        </w:r>
      </w:del>
      <w:r>
        <w:t>teeth on social participation among older adults in Japan</w:t>
      </w:r>
      <w:commentRangeEnd w:id="4"/>
      <w:r w:rsidR="00DF34C4">
        <w:rPr>
          <w:rStyle w:val="CommentReference"/>
        </w:rPr>
        <w:commentReference w:id="4"/>
      </w:r>
      <w:r>
        <w:t>.</w:t>
      </w:r>
      <w:bookmarkStart w:id="8" w:name="background"/>
      <w:bookmarkEnd w:id="8"/>
    </w:p>
    <w:p w14:paraId="3E1DF691" w14:textId="77777777" w:rsidR="00620270" w:rsidRDefault="00A729D8">
      <w:pPr>
        <w:pStyle w:val="Heading3"/>
      </w:pPr>
      <w:r>
        <w:t>Methods</w:t>
      </w:r>
    </w:p>
    <w:p w14:paraId="1E88DC90" w14:textId="40AAD8C7" w:rsidR="00620270" w:rsidRDefault="00A729D8" w:rsidP="00803FC6">
      <w:pPr>
        <w:pStyle w:val="FirstParagraph"/>
      </w:pPr>
      <w:r>
        <w:t>Using longitudinal data (baseline=2010, follow-ups=2013 and 2016) from 24</w:t>
      </w:r>
      <w:ins w:id="9" w:author="Tsakos, Georgios" w:date="2022-04-22T19:54:00Z">
        <w:r w:rsidR="00DF018B">
          <w:t>,</w:t>
        </w:r>
      </w:ins>
      <w:del w:id="10" w:author="Tsakos, Georgios" w:date="2022-04-22T19:54:00Z">
        <w:r w:rsidDel="00DF018B">
          <w:delText xml:space="preserve"> </w:delText>
        </w:r>
      </w:del>
      <w:r>
        <w:t xml:space="preserve">872 participants of the Japan Gerontological Evaluation Study, we employed </w:t>
      </w:r>
      <w:ins w:id="11" w:author="Tsakos, Georgios" w:date="2022-04-22T19:55:00Z">
        <w:r w:rsidR="00DF018B">
          <w:t xml:space="preserve">a </w:t>
        </w:r>
      </w:ins>
      <w:r>
        <w:t xml:space="preserve">longitudinal modified treatment policy </w:t>
      </w:r>
      <w:del w:id="12" w:author="Tsakos, Georgios" w:date="2022-04-22T22:23:00Z">
        <w:r w:rsidDel="00026F01">
          <w:delText xml:space="preserve">(LMTP) </w:delText>
        </w:r>
      </w:del>
      <w:r>
        <w:t xml:space="preserve">approach to </w:t>
      </w:r>
      <w:del w:id="13" w:author="Tsakos, Georgios" w:date="2022-04-22T22:23:00Z">
        <w:r w:rsidDel="00C20DE4">
          <w:delText xml:space="preserve">define </w:delText>
        </w:r>
      </w:del>
      <w:ins w:id="14" w:author="Tsakos, Georgios" w:date="2022-04-22T22:23:00Z">
        <w:r w:rsidR="00C20DE4">
          <w:t xml:space="preserve">determine </w:t>
        </w:r>
      </w:ins>
      <w:r>
        <w:t xml:space="preserve">the causal effect of number of teeth on social participation. Corresponding statistical parameters were estimated using targeted minimum loss-based estimation (TMLE). </w:t>
      </w:r>
      <w:ins w:id="15" w:author="Tsakos, Georgios" w:date="2022-04-22T22:24:00Z">
        <w:r w:rsidR="00C20DE4">
          <w:t>N</w:t>
        </w:r>
      </w:ins>
      <w:del w:id="16" w:author="Tsakos, Georgios" w:date="2022-04-22T22:24:00Z">
        <w:r w:rsidDel="00C20DE4">
          <w:delText>The n</w:delText>
        </w:r>
      </w:del>
      <w:r>
        <w:t xml:space="preserve">umber of teeth (edentate, 1-9 teeth, 10-19 teeth, </w:t>
      </w:r>
      <m:oMath>
        <m:r>
          <w:rPr>
            <w:rFonts w:ascii="Cambria Math" w:hAnsi="Cambria Math"/>
          </w:rPr>
          <m:t>≥</m:t>
        </m:r>
      </m:oMath>
      <w:r>
        <w:t xml:space="preserve"> 20 teeth) was treated as a time-varying exposure </w:t>
      </w:r>
      <w:del w:id="17" w:author="Tsakos, Georgios" w:date="2022-04-22T19:55:00Z">
        <w:r w:rsidDel="00DF018B">
          <w:delText xml:space="preserve">, </w:delText>
        </w:r>
      </w:del>
      <w:r>
        <w:t>and the estimates were adjusted for time-varying (income, self-rated health, denture use, marital status) and time-invariant (age, sex, baseline social participation) covariates.</w:t>
      </w:r>
      <w:bookmarkStart w:id="18" w:name="methods"/>
      <w:bookmarkEnd w:id="18"/>
    </w:p>
    <w:p w14:paraId="03824985" w14:textId="77777777" w:rsidR="00620270" w:rsidRDefault="00A729D8">
      <w:pPr>
        <w:pStyle w:val="Heading3"/>
      </w:pPr>
      <w:r>
        <w:t>Results</w:t>
      </w:r>
    </w:p>
    <w:p w14:paraId="384B388D" w14:textId="210F2991" w:rsidR="00620270" w:rsidRDefault="00A729D8" w:rsidP="00803FC6">
      <w:pPr>
        <w:pStyle w:val="FirstParagraph"/>
      </w:pPr>
      <w:r>
        <w:t xml:space="preserve">After six years of follow-up, 48.4% </w:t>
      </w:r>
      <w:del w:id="19" w:author="Tsakos, Georgios" w:date="2022-04-22T19:55:00Z">
        <w:r w:rsidDel="00B51B2E">
          <w:delText xml:space="preserve">of the participants </w:delText>
        </w:r>
      </w:del>
      <w:r>
        <w:t xml:space="preserve">reported less frequent social participation </w:t>
      </w:r>
      <w:commentRangeStart w:id="20"/>
      <w:r>
        <w:t>(</w:t>
      </w:r>
      <w:del w:id="21" w:author="Tsakos, Georgios" w:date="2022-04-22T19:55:00Z">
        <w:r w:rsidDel="00B51B2E">
          <w:delText xml:space="preserve"> </w:delText>
        </w:r>
      </w:del>
      <w:r>
        <w:t xml:space="preserve">&lt; at least </w:t>
      </w:r>
      <w:commentRangeEnd w:id="20"/>
      <w:r w:rsidR="002A17E5">
        <w:rPr>
          <w:rStyle w:val="CommentReference"/>
        </w:rPr>
        <w:commentReference w:id="20"/>
      </w:r>
      <w:r>
        <w:t xml:space="preserve">once a month). </w:t>
      </w:r>
      <w:commentRangeStart w:id="22"/>
      <w:del w:id="23" w:author="Anja Heilmann" w:date="2022-04-23T21:18:00Z">
        <w:r w:rsidDel="001E4603">
          <w:delText>Casual</w:delText>
        </w:r>
        <w:commentRangeEnd w:id="22"/>
        <w:r w:rsidR="008541B3" w:rsidDel="001E4603">
          <w:rPr>
            <w:rStyle w:val="CommentReference"/>
          </w:rPr>
          <w:commentReference w:id="22"/>
        </w:r>
        <w:r w:rsidDel="001E4603">
          <w:delText xml:space="preserve"> </w:delText>
        </w:r>
      </w:del>
      <w:ins w:id="24" w:author="Anja Heilmann" w:date="2022-04-23T21:18:00Z">
        <w:r w:rsidR="001E4603">
          <w:t>Causal</w:t>
        </w:r>
        <w:r w:rsidR="001E4603">
          <w:t xml:space="preserve"> </w:t>
        </w:r>
      </w:ins>
      <w:r>
        <w:t>odds ratios</w:t>
      </w:r>
      <w:ins w:id="25" w:author="Tsakos, Georgios" w:date="2022-04-22T22:24:00Z">
        <w:r w:rsidR="00BD0C61">
          <w:t>,</w:t>
        </w:r>
      </w:ins>
      <w:r>
        <w:t xml:space="preserve"> calculated by contrasting counterfactual TMLE estimates at different levels of the exposure, showed a clear dose-response effect on social participation. When the exposure was shifted from being edentate to having </w:t>
      </w:r>
      <m:oMath>
        <m:r>
          <w:rPr>
            <w:rFonts w:ascii="Cambria Math" w:hAnsi="Cambria Math"/>
          </w:rPr>
          <m:t>≥</m:t>
        </m:r>
      </m:oMath>
      <w:r>
        <w:t xml:space="preserve"> 20 teeth, the likelihood of social participation increased by 30% (OR=</w:t>
      </w:r>
      <w:del w:id="26" w:author="Tsakos, Georgios" w:date="2022-04-22T22:25:00Z">
        <w:r w:rsidDel="004E0533">
          <w:delText xml:space="preserve"> </w:delText>
        </w:r>
      </w:del>
      <w:r>
        <w:t>1.30, 95%CI=</w:t>
      </w:r>
      <w:del w:id="27" w:author="Tsakos, Georgios" w:date="2022-04-22T22:25:00Z">
        <w:r w:rsidDel="004E0533">
          <w:delText xml:space="preserve"> </w:delText>
        </w:r>
      </w:del>
      <w:r>
        <w:t xml:space="preserve">1.23-1.38). A </w:t>
      </w:r>
      <w:commentRangeStart w:id="28"/>
      <w:r>
        <w:t xml:space="preserve">shift from </w:t>
      </w:r>
      <w:ins w:id="29" w:author="Tsakos, Georgios" w:date="2022-04-22T19:56:00Z">
        <w:r w:rsidR="00B51B2E">
          <w:t xml:space="preserve">the </w:t>
        </w:r>
      </w:ins>
      <w:r>
        <w:t xml:space="preserve">observed </w:t>
      </w:r>
      <w:del w:id="30" w:author="Tsakos, Georgios" w:date="2022-04-22T19:56:00Z">
        <w:r w:rsidDel="00B51B2E">
          <w:delText xml:space="preserve">level of </w:delText>
        </w:r>
      </w:del>
      <w:r>
        <w:t xml:space="preserve">number of teeth to </w:t>
      </w:r>
      <w:ins w:id="31" w:author="Tsakos, Georgios" w:date="2022-04-22T19:56:00Z">
        <w:r w:rsidR="00B51B2E">
          <w:t xml:space="preserve">being </w:t>
        </w:r>
      </w:ins>
      <w:r>
        <w:t>edentate</w:t>
      </w:r>
      <w:del w:id="32" w:author="Tsakos, Georgios" w:date="2022-04-22T19:56:00Z">
        <w:r w:rsidDel="00B51B2E">
          <w:delText xml:space="preserve"> state,</w:delText>
        </w:r>
      </w:del>
      <w:r>
        <w:t xml:space="preserve"> </w:t>
      </w:r>
      <w:commentRangeEnd w:id="28"/>
      <w:r w:rsidR="008541B3">
        <w:rPr>
          <w:rStyle w:val="CommentReference"/>
        </w:rPr>
        <w:commentReference w:id="28"/>
      </w:r>
      <w:r>
        <w:t xml:space="preserve">reduced </w:t>
      </w:r>
      <w:del w:id="33" w:author="Tsakos, Georgios" w:date="2022-04-22T22:22:00Z">
        <w:r w:rsidDel="0059088F">
          <w:delText xml:space="preserve">the </w:delText>
        </w:r>
      </w:del>
      <w:r>
        <w:t>social participation by 15% (OR=</w:t>
      </w:r>
      <w:del w:id="34" w:author="Tsakos, Georgios" w:date="2022-04-22T22:25:00Z">
        <w:r w:rsidDel="004E0533">
          <w:delText xml:space="preserve"> </w:delText>
        </w:r>
      </w:del>
      <w:r>
        <w:t>0.85, 95%CI=</w:t>
      </w:r>
      <w:del w:id="35" w:author="Tsakos, Georgios" w:date="2022-04-22T22:25:00Z">
        <w:r w:rsidDel="004E0533">
          <w:delText xml:space="preserve"> </w:delText>
        </w:r>
      </w:del>
      <w:r>
        <w:t>0.79-0.92).</w:t>
      </w:r>
      <w:bookmarkStart w:id="36" w:name="results"/>
      <w:bookmarkEnd w:id="36"/>
    </w:p>
    <w:p w14:paraId="38C54CC5" w14:textId="77777777" w:rsidR="00620270" w:rsidRDefault="00A729D8">
      <w:pPr>
        <w:pStyle w:val="Heading3"/>
      </w:pPr>
      <w:r>
        <w:t>Conclusions</w:t>
      </w:r>
    </w:p>
    <w:p w14:paraId="041EE95A" w14:textId="154260EB" w:rsidR="00620270" w:rsidRDefault="005138A6" w:rsidP="00803FC6">
      <w:pPr>
        <w:pStyle w:val="FirstParagraph"/>
      </w:pPr>
      <w:ins w:id="37" w:author="Tsakos, Georgios" w:date="2022-04-22T22:22:00Z">
        <w:r>
          <w:t xml:space="preserve">This study </w:t>
        </w:r>
        <w:commentRangeStart w:id="38"/>
        <w:r>
          <w:t>provided</w:t>
        </w:r>
      </w:ins>
      <w:commentRangeEnd w:id="38"/>
      <w:r w:rsidR="008541B3">
        <w:rPr>
          <w:rStyle w:val="CommentReference"/>
        </w:rPr>
        <w:commentReference w:id="38"/>
      </w:r>
      <w:ins w:id="39" w:author="Tsakos, Georgios" w:date="2022-04-22T19:58:00Z">
        <w:r w:rsidR="00B51B2E">
          <w:t xml:space="preserve"> causal evidence that h</w:t>
        </w:r>
      </w:ins>
      <w:del w:id="40" w:author="Tsakos, Georgios" w:date="2022-04-22T19:58:00Z">
        <w:r w:rsidR="00A729D8" w:rsidDel="00B51B2E">
          <w:delText>H</w:delText>
        </w:r>
      </w:del>
      <w:r w:rsidR="00A729D8">
        <w:t>aving a higher number of teeth</w:t>
      </w:r>
      <w:ins w:id="41" w:author="Tsakos, Georgios" w:date="2022-04-22T19:59:00Z">
        <w:r w:rsidR="00075B33">
          <w:t xml:space="preserve"> and maintaining a functional dentition</w:t>
        </w:r>
      </w:ins>
      <w:r w:rsidR="00A729D8">
        <w:t xml:space="preserve"> positively affects social participation among Japanese older adults, while </w:t>
      </w:r>
      <w:ins w:id="42" w:author="Tsakos, Georgios" w:date="2022-04-22T19:56:00Z">
        <w:r w:rsidR="00B51B2E">
          <w:t xml:space="preserve">being </w:t>
        </w:r>
      </w:ins>
      <w:r w:rsidR="00A729D8">
        <w:t xml:space="preserve">edentate </w:t>
      </w:r>
      <w:del w:id="43" w:author="Tsakos, Georgios" w:date="2022-04-22T19:57:00Z">
        <w:r w:rsidR="00A729D8" w:rsidDel="00B51B2E">
          <w:delText xml:space="preserve">state </w:delText>
        </w:r>
      </w:del>
      <w:r w:rsidR="00A729D8">
        <w:t xml:space="preserve">or having </w:t>
      </w:r>
      <w:del w:id="44" w:author="Tsakos, Georgios" w:date="2022-04-22T19:57:00Z">
        <w:r w:rsidR="00A729D8" w:rsidDel="00B51B2E">
          <w:delText xml:space="preserve">a </w:delText>
        </w:r>
      </w:del>
      <w:r w:rsidR="00A729D8">
        <w:t xml:space="preserve">relatively </w:t>
      </w:r>
      <w:del w:id="45" w:author="Tsakos, Georgios" w:date="2022-04-22T19:57:00Z">
        <w:r w:rsidR="00A729D8" w:rsidDel="00B51B2E">
          <w:delText>lower number of</w:delText>
        </w:r>
      </w:del>
      <w:ins w:id="46" w:author="Tsakos, Georgios" w:date="2022-04-22T19:57:00Z">
        <w:r w:rsidR="00B51B2E">
          <w:t>fewer</w:t>
        </w:r>
      </w:ins>
      <w:r w:rsidR="00A729D8">
        <w:t xml:space="preserve"> teeth negatively </w:t>
      </w:r>
      <w:proofErr w:type="gramStart"/>
      <w:r w:rsidR="00A729D8">
        <w:t>affects</w:t>
      </w:r>
      <w:proofErr w:type="gramEnd"/>
      <w:r w:rsidR="00A729D8">
        <w:t xml:space="preserve"> </w:t>
      </w:r>
      <w:del w:id="47" w:author="Tsakos, Georgios" w:date="2022-04-22T22:22:00Z">
        <w:r w:rsidR="00A729D8" w:rsidDel="0059088F">
          <w:delText xml:space="preserve">their </w:delText>
        </w:r>
      </w:del>
      <w:r w:rsidR="00A729D8">
        <w:t>social participation.</w:t>
      </w:r>
    </w:p>
    <w:p w14:paraId="30EAD59F" w14:textId="77777777" w:rsidR="00620270" w:rsidRDefault="00A729D8">
      <w:bookmarkStart w:id="48" w:name="abstract-word-limit-250"/>
      <w:bookmarkStart w:id="49" w:name="conclusions"/>
      <w:bookmarkEnd w:id="48"/>
      <w:bookmarkEnd w:id="49"/>
      <w:r>
        <w:br w:type="page"/>
      </w:r>
    </w:p>
    <w:p w14:paraId="3C1209E1" w14:textId="77777777" w:rsidR="00620270" w:rsidRDefault="00A729D8">
      <w:pPr>
        <w:pStyle w:val="Heading2"/>
      </w:pPr>
      <w:r>
        <w:t>Introduction</w:t>
      </w:r>
    </w:p>
    <w:p w14:paraId="1B11E3C4" w14:textId="2086EE1C" w:rsidR="00620270" w:rsidRDefault="00A729D8" w:rsidP="00803FC6">
      <w:pPr>
        <w:pStyle w:val="FirstParagraph"/>
      </w:pPr>
      <w:r>
        <w:t xml:space="preserve">The term “social participation” refers to an individual’s involvement in activities that allow them to interact with others in </w:t>
      </w:r>
      <w:del w:id="50" w:author="Tsakos, Georgios" w:date="2022-04-22T18:10:00Z">
        <w:r w:rsidDel="00E206F5">
          <w:delText xml:space="preserve">society or </w:delText>
        </w:r>
      </w:del>
      <w:r>
        <w:t>the</w:t>
      </w:r>
      <w:ins w:id="51" w:author="Tsakos, Georgios" w:date="2022-04-22T18:10:00Z">
        <w:r w:rsidR="00E206F5">
          <w:t>ir</w:t>
        </w:r>
      </w:ins>
      <w:r>
        <w:t xml:space="preserve"> community</w:t>
      </w:r>
      <w:ins w:id="52" w:author="Tsakos, Georgios" w:date="2022-04-22T18:10:00Z">
        <w:r w:rsidR="00E206F5">
          <w:t xml:space="preserve"> or society in general</w:t>
        </w:r>
      </w:ins>
      <w:r>
        <w:t>.</w:t>
      </w:r>
      <w:r>
        <w:rPr>
          <w:vertAlign w:val="superscript"/>
        </w:rPr>
        <w:t>1</w:t>
      </w:r>
      <w:r>
        <w:t xml:space="preserve"> Social participation among older adults is </w:t>
      </w:r>
      <w:del w:id="53" w:author="Tsakos, Georgios" w:date="2022-04-22T18:10:00Z">
        <w:r w:rsidDel="00E206F5">
          <w:delText xml:space="preserve">regarded as </w:delText>
        </w:r>
      </w:del>
      <w:r>
        <w:t>an essential component of healthy ageing because it has numerous positive effects on both individuals and society.</w:t>
      </w:r>
      <w:r>
        <w:rPr>
          <w:vertAlign w:val="superscript"/>
        </w:rPr>
        <w:t>2</w:t>
      </w:r>
      <w:r>
        <w:t xml:space="preserve"> Previous studies have linked higher levels of social participation to higher life expectancy, better health-related quality of life, well-being, and functioning of older adults.</w:t>
      </w:r>
      <w:commentRangeStart w:id="54"/>
      <w:commentRangeStart w:id="55"/>
      <w:r>
        <w:rPr>
          <w:vertAlign w:val="superscript"/>
        </w:rPr>
        <w:t>3,4</w:t>
      </w:r>
      <w:r>
        <w:t xml:space="preserve"> </w:t>
      </w:r>
      <w:commentRangeEnd w:id="54"/>
      <w:r w:rsidR="004665B4">
        <w:rPr>
          <w:rStyle w:val="CommentReference"/>
        </w:rPr>
        <w:commentReference w:id="54"/>
      </w:r>
      <w:commentRangeEnd w:id="55"/>
      <w:r w:rsidR="00EE11DC">
        <w:rPr>
          <w:rStyle w:val="CommentReference"/>
        </w:rPr>
        <w:commentReference w:id="55"/>
      </w:r>
      <w:r>
        <w:t xml:space="preserve">Community-level health promotion and prevention activities such as </w:t>
      </w:r>
      <w:del w:id="56" w:author="Tsakos, Georgios" w:date="2022-04-22T18:12:00Z">
        <w:r w:rsidDel="00FA096B">
          <w:delText xml:space="preserve">improving </w:delText>
        </w:r>
      </w:del>
      <w:r>
        <w:t>physical activity, smoking and alcohol interventions</w:t>
      </w:r>
      <w:ins w:id="57" w:author="Tsakos, Georgios" w:date="2022-04-22T18:12:00Z">
        <w:r w:rsidR="00FA096B">
          <w:t>,</w:t>
        </w:r>
      </w:ins>
      <w:r>
        <w:t xml:space="preserve"> could also be facilitated through social engagement.</w:t>
      </w:r>
      <w:r>
        <w:rPr>
          <w:vertAlign w:val="superscript"/>
        </w:rPr>
        <w:t>5</w:t>
      </w:r>
      <w:r>
        <w:t xml:space="preserve"> On the other hand, a wide range of determinants, including health-related factors, </w:t>
      </w:r>
      <w:del w:id="58" w:author="Tsakos, Georgios" w:date="2022-04-22T18:13:00Z">
        <w:r w:rsidDel="00FA096B">
          <w:delText xml:space="preserve">have been found to </w:delText>
        </w:r>
      </w:del>
      <w:r>
        <w:t>influence older adults’ level of social participatio</w:t>
      </w:r>
      <w:commentRangeStart w:id="59"/>
      <w:r>
        <w:t>n.</w:t>
      </w:r>
      <w:r>
        <w:rPr>
          <w:vertAlign w:val="superscript"/>
        </w:rPr>
        <w:t>6</w:t>
      </w:r>
      <w:commentRangeEnd w:id="59"/>
      <w:r w:rsidR="004665B4">
        <w:rPr>
          <w:rStyle w:val="CommentReference"/>
        </w:rPr>
        <w:commentReference w:id="59"/>
      </w:r>
    </w:p>
    <w:p w14:paraId="185BA6AE" w14:textId="3CC5242B" w:rsidR="00620270" w:rsidRDefault="00A729D8" w:rsidP="00803FC6">
      <w:pPr>
        <w:pStyle w:val="BodyText"/>
      </w:pPr>
      <w:r>
        <w:t xml:space="preserve">Teeth and oral health are important in </w:t>
      </w:r>
      <w:ins w:id="60" w:author="Tsakos, Georgios" w:date="2022-04-22T18:16:00Z">
        <w:r w:rsidR="00803FC6">
          <w:t xml:space="preserve">different aspects of daily life, such as </w:t>
        </w:r>
        <w:commentRangeStart w:id="61"/>
        <w:r w:rsidR="00803FC6">
          <w:t>eating</w:t>
        </w:r>
      </w:ins>
      <w:commentRangeEnd w:id="61"/>
      <w:ins w:id="62" w:author="Tsakos, Georgios" w:date="2022-04-22T18:18:00Z">
        <w:r w:rsidR="00803FC6">
          <w:rPr>
            <w:rStyle w:val="CommentReference"/>
          </w:rPr>
          <w:commentReference w:id="61"/>
        </w:r>
      </w:ins>
      <w:ins w:id="63" w:author="Tsakos, Georgios" w:date="2022-04-22T18:16:00Z">
        <w:r w:rsidR="00803FC6">
          <w:t xml:space="preserve">, </w:t>
        </w:r>
      </w:ins>
      <w:r>
        <w:t xml:space="preserve">speaking, smiling, and making facial expressions, all of which are essential for positive social interactions. Tooth loss is highly prevalent among older adults </w:t>
      </w:r>
      <w:del w:id="64" w:author="Tsakos, Georgios" w:date="2022-04-22T18:17:00Z">
        <w:r w:rsidDel="00803FC6">
          <w:delText>as a result of</w:delText>
        </w:r>
      </w:del>
      <w:ins w:id="65" w:author="Tsakos, Georgios" w:date="2022-04-22T18:17:00Z">
        <w:r w:rsidR="00803FC6">
          <w:t xml:space="preserve">due </w:t>
        </w:r>
        <w:commentRangeStart w:id="66"/>
        <w:r w:rsidR="00803FC6">
          <w:t xml:space="preserve">primarily </w:t>
        </w:r>
      </w:ins>
      <w:commentRangeEnd w:id="66"/>
      <w:ins w:id="67" w:author="Tsakos, Georgios" w:date="2022-04-22T18:18:00Z">
        <w:r w:rsidR="00803FC6">
          <w:rPr>
            <w:rStyle w:val="CommentReference"/>
          </w:rPr>
          <w:commentReference w:id="66"/>
        </w:r>
      </w:ins>
      <w:ins w:id="68" w:author="Tsakos, Georgios" w:date="2022-04-22T18:17:00Z">
        <w:r w:rsidR="00803FC6">
          <w:t>to</w:t>
        </w:r>
      </w:ins>
      <w:r>
        <w:t xml:space="preserve"> a life-long accumulation of chronic dental conditions such as dental caries and periodontal diseases.</w:t>
      </w:r>
      <w:r>
        <w:rPr>
          <w:vertAlign w:val="superscript"/>
        </w:rPr>
        <w:t>7</w:t>
      </w:r>
      <w:r>
        <w:t xml:space="preserve"> Previous studies have consistently linked social and </w:t>
      </w:r>
      <w:proofErr w:type="spellStart"/>
      <w:r>
        <w:t>neighbourhood</w:t>
      </w:r>
      <w:proofErr w:type="spellEnd"/>
      <w:r>
        <w:t xml:space="preserve"> related factors such as social capital and social participation to oral health related outcomes among older adults.</w:t>
      </w:r>
      <w:r>
        <w:rPr>
          <w:vertAlign w:val="superscript"/>
        </w:rPr>
        <w:t>8–10</w:t>
      </w:r>
      <w:r>
        <w:t xml:space="preserve"> However, </w:t>
      </w:r>
      <w:del w:id="69" w:author="Tsakos, Georgios" w:date="2022-04-22T18:21:00Z">
        <w:r w:rsidDel="00803FC6">
          <w:delText>it is equally important to understand</w:delText>
        </w:r>
      </w:del>
      <w:ins w:id="70" w:author="Tsakos, Georgios" w:date="2022-04-22T18:21:00Z">
        <w:r w:rsidR="00803FC6">
          <w:t>much less is known about</w:t>
        </w:r>
      </w:ins>
      <w:r>
        <w:t xml:space="preserve"> the effect of oral health on participati</w:t>
      </w:r>
      <w:ins w:id="71" w:author="Tsakos, Georgios" w:date="2022-04-22T18:21:00Z">
        <w:r w:rsidR="00803FC6">
          <w:t>on</w:t>
        </w:r>
      </w:ins>
      <w:del w:id="72" w:author="Tsakos, Georgios" w:date="2022-04-22T18:21:00Z">
        <w:r w:rsidDel="00803FC6">
          <w:delText>ng</w:delText>
        </w:r>
      </w:del>
      <w:r>
        <w:t xml:space="preserve"> in social activities. Experimental studies to evaluate the potential causal </w:t>
      </w:r>
      <w:del w:id="73" w:author="Tsakos, Georgios" w:date="2022-04-22T18:21:00Z">
        <w:r w:rsidDel="002F0EE2">
          <w:delText xml:space="preserve">impact </w:delText>
        </w:r>
      </w:del>
      <w:ins w:id="74" w:author="Tsakos, Georgios" w:date="2022-04-22T18:21:00Z">
        <w:r w:rsidR="002F0EE2">
          <w:t xml:space="preserve">effect </w:t>
        </w:r>
      </w:ins>
      <w:r>
        <w:t xml:space="preserve">of the remaining number of teeth </w:t>
      </w:r>
      <w:del w:id="75" w:author="Tsakos, Georgios" w:date="2022-04-22T18:20:00Z">
        <w:r w:rsidDel="00803FC6">
          <w:delText xml:space="preserve">is </w:delText>
        </w:r>
      </w:del>
      <w:ins w:id="76" w:author="Tsakos, Georgios" w:date="2022-04-22T18:20:00Z">
        <w:r w:rsidR="00803FC6">
          <w:t xml:space="preserve">on social participation are </w:t>
        </w:r>
      </w:ins>
      <w:r>
        <w:t>not practically feasible</w:t>
      </w:r>
      <w:ins w:id="77" w:author="Tsakos, Georgios" w:date="2022-04-22T18:22:00Z">
        <w:r w:rsidR="002F0EE2">
          <w:t>, further</w:t>
        </w:r>
      </w:ins>
      <w:del w:id="78" w:author="Tsakos, Georgios" w:date="2022-04-22T18:22:00Z">
        <w:r w:rsidDel="002F0EE2">
          <w:delText>. Additionally, it is</w:delText>
        </w:r>
      </w:del>
      <w:r>
        <w:t xml:space="preserve"> complicated by the time varying nature of the </w:t>
      </w:r>
      <w:ins w:id="79" w:author="Tsakos, Georgios" w:date="2022-04-22T18:22:00Z">
        <w:r w:rsidR="002F0EE2">
          <w:t>exposure (</w:t>
        </w:r>
      </w:ins>
      <w:r>
        <w:t>number of teeth</w:t>
      </w:r>
      <w:ins w:id="80" w:author="Tsakos, Georgios" w:date="2022-04-22T18:22:00Z">
        <w:r w:rsidR="002F0EE2">
          <w:t>)</w:t>
        </w:r>
      </w:ins>
      <w:r>
        <w:t xml:space="preserve"> and</w:t>
      </w:r>
      <w:del w:id="81" w:author="Tsakos, Georgios" w:date="2022-04-22T18:22:00Z">
        <w:r w:rsidDel="002F0EE2">
          <w:delText xml:space="preserve"> the</w:delText>
        </w:r>
      </w:del>
      <w:r>
        <w:t xml:space="preserve"> confounders. </w:t>
      </w:r>
      <w:ins w:id="82" w:author="Aida Jun" w:date="2022-04-21T16:33:00Z">
        <w:r w:rsidR="004665B4" w:rsidRPr="004665B4">
          <w:t xml:space="preserve">As an approach to overcome these problems </w:t>
        </w:r>
        <w:r w:rsidR="004665B4">
          <w:t>for</w:t>
        </w:r>
        <w:r w:rsidR="004665B4" w:rsidRPr="004665B4">
          <w:t xml:space="preserve"> causal inference</w:t>
        </w:r>
      </w:ins>
      <w:ins w:id="83" w:author="Aida Jun" w:date="2022-04-21T16:35:00Z">
        <w:r w:rsidR="004665B4">
          <w:t xml:space="preserve"> from observational data</w:t>
        </w:r>
      </w:ins>
      <w:ins w:id="84" w:author="Aida Jun" w:date="2022-04-21T16:33:00Z">
        <w:r w:rsidR="004665B4" w:rsidRPr="004665B4">
          <w:t xml:space="preserve">, the </w:t>
        </w:r>
        <w:del w:id="85" w:author="Tsakos, Georgios" w:date="2022-04-22T18:23:00Z">
          <w:r w:rsidR="004665B4" w:rsidRPr="004665B4" w:rsidDel="002F0EE2">
            <w:delText xml:space="preserve">recently developed </w:delText>
          </w:r>
        </w:del>
      </w:ins>
      <w:ins w:id="86" w:author="Aida Jun" w:date="2022-04-21T16:34:00Z">
        <w:r w:rsidR="004665B4">
          <w:rPr>
            <w:i/>
            <w:iCs/>
          </w:rPr>
          <w:t>longitudinal modified treatment policy</w:t>
        </w:r>
      </w:ins>
      <w:ins w:id="87" w:author="Aida Jun" w:date="2022-04-21T16:33:00Z">
        <w:r w:rsidR="004665B4" w:rsidRPr="004665B4">
          <w:t xml:space="preserve"> </w:t>
        </w:r>
      </w:ins>
      <w:ins w:id="88" w:author="Aida Jun" w:date="2022-04-21T16:34:00Z">
        <w:r w:rsidR="004665B4">
          <w:rPr>
            <w:i/>
            <w:iCs/>
          </w:rPr>
          <w:t>(LMTP)</w:t>
        </w:r>
        <w:r w:rsidR="004665B4">
          <w:t xml:space="preserve"> approach can be an ideal method</w:t>
        </w:r>
      </w:ins>
      <w:ins w:id="89" w:author="Aida Jun" w:date="2022-04-21T16:33:00Z">
        <w:r w:rsidR="004665B4" w:rsidRPr="004665B4">
          <w:t>.</w:t>
        </w:r>
      </w:ins>
      <w:del w:id="90" w:author="Aida Jun" w:date="2022-04-21T16:35:00Z">
        <w:r w:rsidDel="004665B4">
          <w:delText xml:space="preserve">We tried to capture the potential causal effect of number of remaining teeth on social participation among older adults using longitudinal observational data leveraging on </w:delText>
        </w:r>
        <w:r w:rsidDel="004665B4">
          <w:rPr>
            <w:i/>
            <w:iCs/>
          </w:rPr>
          <w:delText>longitudinal modified treatment policy (LMTP)</w:delText>
        </w:r>
        <w:r w:rsidDel="004665B4">
          <w:delText xml:space="preserve"> approach to specify the causal effect.</w:delText>
        </w:r>
      </w:del>
    </w:p>
    <w:p w14:paraId="0F1617D6" w14:textId="6E9BE038" w:rsidR="00620270" w:rsidRDefault="00A729D8" w:rsidP="00803FC6">
      <w:pPr>
        <w:pStyle w:val="BodyText"/>
      </w:pPr>
      <w:r>
        <w:t>LMTP is a recently developed non-parametric alternative that can be used to define causal effects.</w:t>
      </w:r>
      <w:r>
        <w:rPr>
          <w:vertAlign w:val="superscript"/>
        </w:rPr>
        <w:t>11</w:t>
      </w:r>
      <w:r>
        <w:t xml:space="preserve"> The literature for causal inference based on binary exposures is extensive.</w:t>
      </w:r>
      <w:r>
        <w:rPr>
          <w:vertAlign w:val="superscript"/>
        </w:rPr>
        <w:t>12</w:t>
      </w:r>
      <w:r>
        <w:t xml:space="preserve"> However, </w:t>
      </w:r>
      <w:proofErr w:type="spellStart"/>
      <w:r>
        <w:t>dichotomisation</w:t>
      </w:r>
      <w:proofErr w:type="spellEnd"/>
      <w:r>
        <w:t xml:space="preserve"> of the exposure using </w:t>
      </w:r>
      <w:proofErr w:type="spellStart"/>
      <w:proofErr w:type="gramStart"/>
      <w:r>
        <w:t>a</w:t>
      </w:r>
      <w:proofErr w:type="spellEnd"/>
      <w:proofErr w:type="gramEnd"/>
      <w:r>
        <w:t xml:space="preserve"> arbitrary cut</w:t>
      </w:r>
      <w:ins w:id="91" w:author="Tsakos, Georgios" w:date="2022-04-22T18:23:00Z">
        <w:r w:rsidR="002F0EE2">
          <w:t>-off</w:t>
        </w:r>
      </w:ins>
      <w:r>
        <w:t xml:space="preserve"> point leads to loss of information on the exposure and </w:t>
      </w:r>
      <w:del w:id="92" w:author="Tsakos, Georgios" w:date="2022-04-22T18:24:00Z">
        <w:r w:rsidDel="002F0EE2">
          <w:delText xml:space="preserve">impair </w:delText>
        </w:r>
      </w:del>
      <w:ins w:id="93" w:author="Tsakos, Georgios" w:date="2022-04-22T18:24:00Z">
        <w:r w:rsidR="002F0EE2">
          <w:t xml:space="preserve">hinders </w:t>
        </w:r>
      </w:ins>
      <w:r>
        <w:t xml:space="preserve">the ability to observe any “dose-response” effect on the outcome. LMTP, on the other hand, allows us to quantify the effect of a treatment that changes the observed level of exposure in </w:t>
      </w:r>
      <w:proofErr w:type="gramStart"/>
      <w:r>
        <w:t>each individual</w:t>
      </w:r>
      <w:proofErr w:type="gramEnd"/>
      <w:r>
        <w:t xml:space="preserve"> to a new level</w:t>
      </w:r>
      <w:r>
        <w:rPr>
          <w:vertAlign w:val="superscript"/>
        </w:rPr>
        <w:t>11</w:t>
      </w:r>
      <w:del w:id="94" w:author="Tsakos, Georgios" w:date="2022-04-22T18:28:00Z">
        <w:r w:rsidDel="002F0EE2">
          <w:delText xml:space="preserve"> </w:delText>
        </w:r>
      </w:del>
      <w:r>
        <w:t>. In other words, this framework can be adapted to quantify counterfactual outcomes for questions such as, “What would have happened to the prevalence of social participation if everyone in the study population increased or decreased their number of teeth by a certain amount?”, and “What if everyone in the study population los</w:t>
      </w:r>
      <w:ins w:id="95" w:author="Tsakos, Georgios" w:date="2022-04-22T18:28:00Z">
        <w:r w:rsidR="000705E2">
          <w:t>t</w:t>
        </w:r>
      </w:ins>
      <w:del w:id="96" w:author="Tsakos, Georgios" w:date="2022-04-22T18:28:00Z">
        <w:r w:rsidDel="000705E2">
          <w:delText>s</w:delText>
        </w:r>
      </w:del>
      <w:r>
        <w:t xml:space="preserve"> their teeth?”. Furthermore, the corresponding statistical parameters for LMTP can be estimated using sophisticated </w:t>
      </w:r>
      <w:proofErr w:type="gramStart"/>
      <w:r>
        <w:t>doubly-robust</w:t>
      </w:r>
      <w:proofErr w:type="gramEnd"/>
      <w:r>
        <w:t xml:space="preserve"> statistical estimators, such as the targeted minimum loss-based estimation (TMLE) with Super Learner</w:t>
      </w:r>
      <w:del w:id="97" w:author="Tsakos, Georgios" w:date="2022-04-22T18:29:00Z">
        <w:r w:rsidDel="000705E2">
          <w:delText xml:space="preserve"> </w:delText>
        </w:r>
      </w:del>
      <w:r>
        <w:t>, which allows for the use of flexible machine learning predictions avoiding parametric modelling assumptions.</w:t>
      </w:r>
      <w:r>
        <w:rPr>
          <w:vertAlign w:val="superscript"/>
        </w:rPr>
        <w:t>13,14</w:t>
      </w:r>
    </w:p>
    <w:p w14:paraId="5D9D302D" w14:textId="12213A93" w:rsidR="00620270" w:rsidRDefault="00A729D8" w:rsidP="00803FC6">
      <w:pPr>
        <w:pStyle w:val="BodyText"/>
      </w:pPr>
      <w:r>
        <w:t xml:space="preserve">This study </w:t>
      </w:r>
      <w:del w:id="98" w:author="Tsakos, Georgios" w:date="2022-04-22T18:30:00Z">
        <w:r w:rsidDel="000705E2">
          <w:delText xml:space="preserve">presents an analysis that </w:delText>
        </w:r>
      </w:del>
      <w:r>
        <w:t xml:space="preserve">estimates the effect of </w:t>
      </w:r>
      <w:ins w:id="99" w:author="Tsakos, Georgios" w:date="2022-04-22T18:30:00Z">
        <w:r w:rsidR="000705E2">
          <w:t xml:space="preserve">the </w:t>
        </w:r>
      </w:ins>
      <w:r>
        <w:t xml:space="preserve">number of remaining teeth on social participation among older adults while taking the time-varying nature of variables into account. LMTP was used to dynamically shift the observed level of exposure (number of remaining natural teeth) to new levels </w:t>
      </w:r>
      <w:proofErr w:type="gramStart"/>
      <w:r>
        <w:t>in order to</w:t>
      </w:r>
      <w:proofErr w:type="gramEnd"/>
      <w:r>
        <w:t xml:space="preserve"> investigate its effect on social participation among functionally independent older adults in Japan over a 6-year period. </w:t>
      </w:r>
      <w:del w:id="100" w:author="Tsakos, Georgios" w:date="2022-04-22T18:31:00Z">
        <w:r w:rsidDel="000705E2">
          <w:delText xml:space="preserve">A higher number of teeth would, presumably, have a positive impact on social participation. Hence, we </w:delText>
        </w:r>
      </w:del>
      <w:ins w:id="101" w:author="Tsakos, Georgios" w:date="2022-04-22T18:31:00Z">
        <w:r w:rsidR="000705E2">
          <w:t xml:space="preserve">We </w:t>
        </w:r>
      </w:ins>
      <w:proofErr w:type="spellStart"/>
      <w:r>
        <w:t>hypothesised</w:t>
      </w:r>
      <w:proofErr w:type="spellEnd"/>
      <w:r>
        <w:t xml:space="preserve"> that as the number of teeth increases, social participation improves, and as the number of teeth decreases, social participation declines among older adults.</w:t>
      </w:r>
      <w:bookmarkStart w:id="102" w:name="introduction"/>
      <w:bookmarkEnd w:id="102"/>
    </w:p>
    <w:p w14:paraId="724E1A77" w14:textId="77777777" w:rsidR="00620270" w:rsidRDefault="00A729D8">
      <w:pPr>
        <w:pStyle w:val="Heading2"/>
      </w:pPr>
      <w:r>
        <w:t>Methods</w:t>
      </w:r>
    </w:p>
    <w:p w14:paraId="395A4B8E" w14:textId="77777777" w:rsidR="00620270" w:rsidRDefault="00A729D8">
      <w:pPr>
        <w:pStyle w:val="Heading3"/>
      </w:pPr>
      <w:r>
        <w:t>Data</w:t>
      </w:r>
    </w:p>
    <w:p w14:paraId="58115808" w14:textId="5BD4F4C0" w:rsidR="00620270" w:rsidRDefault="00A729D8" w:rsidP="00803FC6">
      <w:pPr>
        <w:pStyle w:val="FirstParagraph"/>
      </w:pPr>
      <w:r>
        <w:t>Data from the Japan Gerontological Evaluation Study (JAGES) was used in this study.</w:t>
      </w:r>
      <w:r>
        <w:rPr>
          <w:vertAlign w:val="superscript"/>
        </w:rPr>
        <w:t>15</w:t>
      </w:r>
      <w:r>
        <w:t xml:space="preserve"> JAGES is an on-going nationwide cohort study for functionally independent older adults in Japan aged 65 years or over. For this analysis, data from the 2010 survey as the baseline and two subsequent follow-up surveys (2013 and 2016) were used. A total of 52</w:t>
      </w:r>
      <w:ins w:id="103" w:author="Tsakos, Georgios" w:date="2022-04-22T18:37:00Z">
        <w:r w:rsidR="008971F9">
          <w:t>,</w:t>
        </w:r>
      </w:ins>
      <w:del w:id="104" w:author="Tsakos, Georgios" w:date="2022-04-22T18:37:00Z">
        <w:r w:rsidDel="008971F9">
          <w:delText xml:space="preserve"> </w:delText>
        </w:r>
      </w:del>
      <w:r>
        <w:t xml:space="preserve">053 functionally independent individuals </w:t>
      </w:r>
      <w:del w:id="105" w:author="Tsakos, Georgios" w:date="2022-04-22T18:38:00Z">
        <w:r w:rsidDel="008971F9">
          <w:delText>were identified at</w:delText>
        </w:r>
      </w:del>
      <w:ins w:id="106" w:author="Tsakos, Georgios" w:date="2022-04-22T18:38:00Z">
        <w:r w:rsidR="008971F9">
          <w:t>participated in</w:t>
        </w:r>
      </w:ins>
      <w:r>
        <w:t xml:space="preserve"> the baseline survey</w:t>
      </w:r>
      <w:ins w:id="107" w:author="Tsakos, Georgios" w:date="2022-04-22T18:38:00Z">
        <w:r w:rsidR="008971F9">
          <w:t>, and</w:t>
        </w:r>
      </w:ins>
      <w:del w:id="108" w:author="Tsakos, Georgios" w:date="2022-04-22T18:38:00Z">
        <w:r w:rsidDel="008971F9">
          <w:delText>.</w:delText>
        </w:r>
      </w:del>
      <w:r>
        <w:t xml:space="preserve"> </w:t>
      </w:r>
      <w:del w:id="109" w:author="Tsakos, Georgios" w:date="2022-04-22T18:38:00Z">
        <w:r w:rsidDel="008971F9">
          <w:delText xml:space="preserve">Out of them </w:delText>
        </w:r>
      </w:del>
      <w:r>
        <w:t>24</w:t>
      </w:r>
      <w:ins w:id="110" w:author="Tsakos, Georgios" w:date="2022-04-22T18:37:00Z">
        <w:r w:rsidR="008971F9">
          <w:t>,</w:t>
        </w:r>
      </w:ins>
      <w:del w:id="111" w:author="Tsakos, Georgios" w:date="2022-04-22T18:37:00Z">
        <w:r w:rsidDel="008971F9">
          <w:delText xml:space="preserve"> </w:delText>
        </w:r>
      </w:del>
      <w:r>
        <w:t xml:space="preserve">872 individuals </w:t>
      </w:r>
      <w:del w:id="112" w:author="Tsakos, Georgios" w:date="2022-04-22T18:38:00Z">
        <w:r w:rsidDel="008971F9">
          <w:delText xml:space="preserve">had </w:delText>
        </w:r>
      </w:del>
      <w:r>
        <w:t>responded to all three waves</w:t>
      </w:r>
      <w:del w:id="113" w:author="Tsakos, Georgios" w:date="2022-04-22T18:38:00Z">
        <w:r w:rsidDel="008971F9">
          <w:delText xml:space="preserve"> of JAGES</w:delText>
        </w:r>
      </w:del>
      <w:r>
        <w:t xml:space="preserve"> (i.e., 2010, 2013, and 2016). During the 6 years of follow-up 4</w:t>
      </w:r>
      <w:ins w:id="114" w:author="Tsakos, Georgios" w:date="2022-04-22T18:39:00Z">
        <w:r w:rsidR="008971F9">
          <w:t>,</w:t>
        </w:r>
      </w:ins>
      <w:r>
        <w:t xml:space="preserve">611 </w:t>
      </w:r>
      <w:del w:id="115" w:author="Tsakos, Georgios" w:date="2022-04-22T18:39:00Z">
        <w:r w:rsidDel="008971F9">
          <w:delText xml:space="preserve">had </w:delText>
        </w:r>
      </w:del>
      <w:r>
        <w:t>died, 8</w:t>
      </w:r>
      <w:ins w:id="116" w:author="Tsakos, Georgios" w:date="2022-04-22T18:39:00Z">
        <w:r w:rsidR="008971F9">
          <w:t>,</w:t>
        </w:r>
      </w:ins>
      <w:r>
        <w:t>099 became ineligible as they became functionally dependent, and 14</w:t>
      </w:r>
      <w:ins w:id="117" w:author="Tsakos, Georgios" w:date="2022-04-22T18:40:00Z">
        <w:r w:rsidR="00E23BAE">
          <w:t>,</w:t>
        </w:r>
      </w:ins>
      <w:del w:id="118" w:author="Tsakos, Georgios" w:date="2022-04-22T18:40:00Z">
        <w:r w:rsidDel="00E23BAE">
          <w:delText xml:space="preserve"> </w:delText>
        </w:r>
      </w:del>
      <w:r>
        <w:t>471 were lost to follow-up due to other reasons</w:t>
      </w:r>
      <w:ins w:id="119" w:author="Tsakos, Georgios" w:date="2022-04-22T18:40:00Z">
        <w:r w:rsidR="00E23BAE">
          <w:t xml:space="preserve"> (study</w:t>
        </w:r>
      </w:ins>
      <w:del w:id="120" w:author="Tsakos, Georgios" w:date="2022-04-22T18:40:00Z">
        <w:r w:rsidDel="00E23BAE">
          <w:delText>.</w:delText>
        </w:r>
      </w:del>
      <w:r>
        <w:t xml:space="preserve"> </w:t>
      </w:r>
      <w:del w:id="121" w:author="Tsakos, Georgios" w:date="2022-04-22T18:40:00Z">
        <w:r w:rsidDel="00E23BAE">
          <w:delText xml:space="preserve">The </w:delText>
        </w:r>
      </w:del>
      <w:r>
        <w:t xml:space="preserve">flow </w:t>
      </w:r>
      <w:del w:id="122" w:author="Tsakos, Georgios" w:date="2022-04-22T18:40:00Z">
        <w:r w:rsidDel="00E23BAE">
          <w:delText>of study participants within three waves</w:delText>
        </w:r>
      </w:del>
      <w:ins w:id="123" w:author="Tsakos, Georgios" w:date="2022-04-22T18:40:00Z">
        <w:r w:rsidR="00E23BAE">
          <w:t>chart</w:t>
        </w:r>
      </w:ins>
      <w:r>
        <w:t xml:space="preserve"> </w:t>
      </w:r>
      <w:del w:id="124" w:author="Tsakos, Georgios" w:date="2022-04-22T18:40:00Z">
        <w:r w:rsidDel="00E23BAE">
          <w:delText xml:space="preserve">is shown </w:delText>
        </w:r>
      </w:del>
      <w:r>
        <w:t>in Figure 1</w:t>
      </w:r>
      <w:ins w:id="125" w:author="Tsakos, Georgios" w:date="2022-04-22T18:40:00Z">
        <w:r w:rsidR="00E23BAE">
          <w:t>)</w:t>
        </w:r>
      </w:ins>
      <w:r>
        <w:t>. A comparison of baseline characteristics by participants</w:t>
      </w:r>
      <w:ins w:id="126" w:author="Anja Heilmann" w:date="2022-04-23T21:07:00Z">
        <w:r w:rsidR="00FD63FA">
          <w:t>'</w:t>
        </w:r>
      </w:ins>
      <w:r>
        <w:t xml:space="preserve"> follow-up status (i.e., died/ became ineligible/ lost to follow-up/ or remained) is reported in </w:t>
      </w:r>
      <w:commentRangeStart w:id="127"/>
      <w:r>
        <w:t>Supplementary Table S1.</w:t>
      </w:r>
      <w:bookmarkStart w:id="128" w:name="data"/>
      <w:bookmarkEnd w:id="128"/>
      <w:commentRangeEnd w:id="127"/>
      <w:r w:rsidR="00913F5E">
        <w:rPr>
          <w:rStyle w:val="CommentReference"/>
        </w:rPr>
        <w:commentReference w:id="127"/>
      </w:r>
    </w:p>
    <w:p w14:paraId="2C6B15C1" w14:textId="77777777" w:rsidR="00620270" w:rsidRDefault="00A729D8">
      <w:pPr>
        <w:pStyle w:val="Heading3"/>
      </w:pPr>
      <w:r>
        <w:t>Outcome variable</w:t>
      </w:r>
    </w:p>
    <w:p w14:paraId="232E67B4" w14:textId="6ADEFAE3" w:rsidR="00620270" w:rsidRDefault="00A729D8" w:rsidP="00803FC6">
      <w:pPr>
        <w:pStyle w:val="FirstParagraph"/>
      </w:pPr>
      <w:r>
        <w:t>Social participation in 2016 was the outcome in this study. JAGES recorded the frequency of social participation (“nearly every day</w:t>
      </w:r>
      <w:del w:id="129" w:author="Tsakos, Georgios" w:date="2022-04-22T18:42:00Z">
        <w:r w:rsidDel="002030D6">
          <w:delText>,</w:delText>
        </w:r>
      </w:del>
      <w:r>
        <w:t>”</w:t>
      </w:r>
      <w:ins w:id="130" w:author="Tsakos, Georgios" w:date="2022-04-22T18:42:00Z">
        <w:r w:rsidR="002030D6">
          <w:t>,</w:t>
        </w:r>
      </w:ins>
      <w:r>
        <w:t xml:space="preserve"> “twice or thrice a week</w:t>
      </w:r>
      <w:del w:id="131" w:author="Tsakos, Georgios" w:date="2022-04-22T18:42:00Z">
        <w:r w:rsidDel="002030D6">
          <w:delText>,</w:delText>
        </w:r>
      </w:del>
      <w:r>
        <w:t>”</w:t>
      </w:r>
      <w:ins w:id="132" w:author="Tsakos, Georgios" w:date="2022-04-22T18:42:00Z">
        <w:r w:rsidR="002030D6">
          <w:t>,</w:t>
        </w:r>
      </w:ins>
      <w:r>
        <w:t xml:space="preserve"> “once a week</w:t>
      </w:r>
      <w:del w:id="133" w:author="Tsakos, Georgios" w:date="2022-04-22T18:43:00Z">
        <w:r w:rsidDel="002030D6">
          <w:delText>,</w:delText>
        </w:r>
      </w:del>
      <w:r>
        <w:t>”</w:t>
      </w:r>
      <w:ins w:id="134" w:author="Tsakos, Georgios" w:date="2022-04-22T18:43:00Z">
        <w:r w:rsidR="002030D6">
          <w:t>,</w:t>
        </w:r>
      </w:ins>
      <w:r>
        <w:t xml:space="preserve"> “once or twice a month</w:t>
      </w:r>
      <w:del w:id="135" w:author="Tsakos, Georgios" w:date="2022-04-22T18:43:00Z">
        <w:r w:rsidDel="002030D6">
          <w:delText>,</w:delText>
        </w:r>
      </w:del>
      <w:r>
        <w:t>”</w:t>
      </w:r>
      <w:ins w:id="136" w:author="Tsakos, Georgios" w:date="2022-04-22T18:43:00Z">
        <w:r w:rsidR="002030D6">
          <w:t>,</w:t>
        </w:r>
      </w:ins>
      <w:r>
        <w:t xml:space="preserve"> “a few times/year</w:t>
      </w:r>
      <w:del w:id="137" w:author="Tsakos, Georgios" w:date="2022-04-22T18:43:00Z">
        <w:r w:rsidDel="002030D6">
          <w:delText>,</w:delText>
        </w:r>
      </w:del>
      <w:r>
        <w:t>”</w:t>
      </w:r>
      <w:ins w:id="138" w:author="Tsakos, Georgios" w:date="2022-04-22T18:43:00Z">
        <w:r w:rsidR="002030D6">
          <w:t>,</w:t>
        </w:r>
      </w:ins>
      <w:r>
        <w:t xml:space="preserve"> “never”) for various social activities. We assessed the frequency of participation in any of the following activities: hobby groups, sports clubs, senior citizens’ clubs, residence groups, or volunteer groups. Participation in any of the </w:t>
      </w:r>
      <w:proofErr w:type="gramStart"/>
      <w:r>
        <w:t>aforementioned activities</w:t>
      </w:r>
      <w:proofErr w:type="gramEnd"/>
      <w:r>
        <w:t xml:space="preserve"> once a month or more frequently (vs. less frequently or never) was defined as indicative of social participation (1</w:t>
      </w:r>
      <w:del w:id="139" w:author="Tsakos, Georgios" w:date="2022-04-22T18:44:00Z">
        <w:r w:rsidDel="002030D6">
          <w:delText xml:space="preserve"> </w:delText>
        </w:r>
      </w:del>
      <w:r>
        <w:t>=</w:t>
      </w:r>
      <w:del w:id="140" w:author="Tsakos, Georgios" w:date="2022-04-22T18:44:00Z">
        <w:r w:rsidDel="002030D6">
          <w:delText xml:space="preserve"> </w:delText>
        </w:r>
      </w:del>
      <w:r>
        <w:t>participation, 0</w:t>
      </w:r>
      <w:del w:id="141" w:author="Tsakos, Georgios" w:date="2022-04-22T18:44:00Z">
        <w:r w:rsidDel="002030D6">
          <w:delText xml:space="preserve"> </w:delText>
        </w:r>
      </w:del>
      <w:r>
        <w:t>=</w:t>
      </w:r>
      <w:del w:id="142" w:author="Tsakos, Georgios" w:date="2022-04-22T18:43:00Z">
        <w:r w:rsidDel="002030D6">
          <w:delText xml:space="preserve"> </w:delText>
        </w:r>
      </w:del>
      <w:r>
        <w:t>non-participation).</w:t>
      </w:r>
      <w:r>
        <w:rPr>
          <w:vertAlign w:val="superscript"/>
        </w:rPr>
        <w:t>16</w:t>
      </w:r>
      <w:bookmarkStart w:id="143" w:name="outcome-variable"/>
      <w:bookmarkEnd w:id="143"/>
    </w:p>
    <w:p w14:paraId="464D2F05" w14:textId="77777777" w:rsidR="00620270" w:rsidRDefault="00A729D8">
      <w:pPr>
        <w:pStyle w:val="Heading3"/>
      </w:pPr>
      <w:r>
        <w:t>Exposure</w:t>
      </w:r>
    </w:p>
    <w:p w14:paraId="1A11A95C" w14:textId="77777777" w:rsidR="00620270" w:rsidRDefault="00A729D8" w:rsidP="00803FC6">
      <w:pPr>
        <w:pStyle w:val="FirstParagraph"/>
      </w:pPr>
      <w:r>
        <w:t>The number of remaining natural teeth at the time of the surveys in 2010 and 2013 was used as a time-varying exposure in the analysis. The self-reported number of teeth was recorded using the response to the question, “How many natural teeth do you currently have?” (Instructions: capped/crowned teeth should be counted as “natural teeth”). The responses of participants were recorded in four categories (i.e., 20 teeth/ 10-19 teeth/ 1-9 teeth/ no teeth).</w:t>
      </w:r>
      <w:bookmarkStart w:id="144" w:name="exposure"/>
      <w:bookmarkEnd w:id="144"/>
    </w:p>
    <w:p w14:paraId="329B0065" w14:textId="77777777" w:rsidR="00620270" w:rsidRDefault="00A729D8">
      <w:pPr>
        <w:pStyle w:val="Heading3"/>
      </w:pPr>
      <w:r>
        <w:t>Covariates</w:t>
      </w:r>
    </w:p>
    <w:p w14:paraId="7F6AF196" w14:textId="77777777" w:rsidR="00620270" w:rsidRDefault="00A729D8" w:rsidP="00803FC6">
      <w:pPr>
        <w:pStyle w:val="FirstParagraph"/>
      </w:pPr>
      <w:r>
        <w:t xml:space="preserve">Because the number of teeth was evaluated as a time-varying exposure in this study, both time-invariant and time-variant covariates were </w:t>
      </w:r>
      <w:proofErr w:type="gramStart"/>
      <w:r>
        <w:t>taken into account</w:t>
      </w:r>
      <w:proofErr w:type="gramEnd"/>
      <w:r>
        <w:t xml:space="preserve">. </w:t>
      </w:r>
      <w:commentRangeStart w:id="145"/>
      <w:commentRangeStart w:id="146"/>
      <w:r>
        <w:t>As time-invariant covariates</w:t>
      </w:r>
      <w:commentRangeEnd w:id="145"/>
      <w:r w:rsidR="00C008F7">
        <w:rPr>
          <w:rStyle w:val="CommentReference"/>
        </w:rPr>
        <w:commentReference w:id="145"/>
      </w:r>
      <w:commentRangeEnd w:id="146"/>
      <w:r w:rsidR="002A4546">
        <w:rPr>
          <w:rStyle w:val="CommentReference"/>
        </w:rPr>
        <w:commentReference w:id="146"/>
      </w:r>
      <w:r>
        <w:t>, age (range 65–99 years), sex (male/female), and social participation in 2010 (outcome at the baseline) were adjusted for</w:t>
      </w:r>
      <w:commentRangeStart w:id="147"/>
      <w:r>
        <w:t xml:space="preserve">. </w:t>
      </w:r>
      <w:proofErr w:type="spellStart"/>
      <w:r>
        <w:t>Equalised</w:t>
      </w:r>
      <w:proofErr w:type="spellEnd"/>
      <w:r>
        <w:t xml:space="preserve"> annual household income </w:t>
      </w:r>
      <w:commentRangeEnd w:id="147"/>
      <w:r w:rsidR="002A4546">
        <w:rPr>
          <w:rStyle w:val="CommentReference"/>
        </w:rPr>
        <w:commentReference w:id="147"/>
      </w:r>
      <w:r>
        <w:t>(million yen), self-rated health (very good/ good/ fair/ poor), denture use (yes/ no), and marital status (married/ single, widowed or divorced) were used as time-varying covariates (measured in 2010 and 2013).</w:t>
      </w:r>
      <w:bookmarkStart w:id="148" w:name="covariates"/>
      <w:bookmarkEnd w:id="148"/>
    </w:p>
    <w:p w14:paraId="44C311F6" w14:textId="77777777" w:rsidR="00620270" w:rsidRDefault="00A729D8">
      <w:pPr>
        <w:pStyle w:val="Heading3"/>
      </w:pPr>
      <w:r>
        <w:t>Statistical analysis</w:t>
      </w:r>
    </w:p>
    <w:p w14:paraId="0A94D79F" w14:textId="2919DAC3" w:rsidR="00620270" w:rsidRDefault="00A729D8" w:rsidP="00803FC6">
      <w:pPr>
        <w:pStyle w:val="FirstParagraph"/>
      </w:pPr>
      <w:r>
        <w:t xml:space="preserve">The </w:t>
      </w:r>
      <w:proofErr w:type="spellStart"/>
      <w:r>
        <w:t>hypothesised</w:t>
      </w:r>
      <w:proofErr w:type="spellEnd"/>
      <w:r>
        <w:t xml:space="preserve"> temporal connections between study variables are shown in the directed acyclic graph (</w:t>
      </w:r>
      <w:commentRangeStart w:id="149"/>
      <w:r>
        <w:t>Figure 2</w:t>
      </w:r>
      <w:commentRangeEnd w:id="149"/>
      <w:r w:rsidR="001004D3">
        <w:rPr>
          <w:rStyle w:val="CommentReference"/>
        </w:rPr>
        <w:commentReference w:id="149"/>
      </w:r>
      <w:r>
        <w:t xml:space="preserve">). </w:t>
      </w:r>
      <w:ins w:id="150" w:author="Tsakos, Georgios" w:date="2022-04-22T18:51:00Z">
        <w:r w:rsidR="00B8634E">
          <w:t>D</w:t>
        </w:r>
      </w:ins>
      <w:del w:id="151" w:author="Tsakos, Georgios" w:date="2022-04-22T18:51:00Z">
        <w:r w:rsidDel="00B8634E">
          <w:delText>A d</w:delText>
        </w:r>
      </w:del>
      <w:r>
        <w:t>escriptive analysis</w:t>
      </w:r>
      <w:del w:id="152" w:author="Tsakos, Georgios" w:date="2022-04-22T18:51:00Z">
        <w:r w:rsidDel="00B8634E">
          <w:delText xml:space="preserve"> was performed to</w:delText>
        </w:r>
      </w:del>
      <w:r>
        <w:t xml:space="preserve"> </w:t>
      </w:r>
      <w:del w:id="153" w:author="Tsakos, Georgios" w:date="2022-04-22T18:52:00Z">
        <w:r w:rsidDel="00B8634E">
          <w:delText xml:space="preserve">identify </w:delText>
        </w:r>
      </w:del>
      <w:ins w:id="154" w:author="Tsakos, Georgios" w:date="2022-04-22T18:52:00Z">
        <w:r w:rsidR="00B8634E">
          <w:t xml:space="preserve">provided </w:t>
        </w:r>
      </w:ins>
      <w:r>
        <w:t xml:space="preserve">the characteristics of participants stratified by the outcome (social participation in 2016). Then, to specify the impact of number of teeth on counterfactual outcomes, the observed level of number of teeth of </w:t>
      </w:r>
      <w:proofErr w:type="gramStart"/>
      <w:r>
        <w:t>each individual</w:t>
      </w:r>
      <w:proofErr w:type="gramEnd"/>
      <w:r>
        <w:t xml:space="preserve"> was shifted to several new levels mimicking multiple hypothetical interventions. </w:t>
      </w:r>
      <w:ins w:id="155" w:author="Tsakos, Georgios" w:date="2022-04-22T18:52:00Z">
        <w:r w:rsidR="00B8634E">
          <w:t>The f</w:t>
        </w:r>
      </w:ins>
      <w:del w:id="156" w:author="Tsakos, Georgios" w:date="2022-04-22T18:52:00Z">
        <w:r w:rsidDel="00B8634E">
          <w:delText>F</w:delText>
        </w:r>
      </w:del>
      <w:r>
        <w:t>ollowing hypothetical scenarios were created by shifting the observed exposure to detect any dose-response associated with the outcome</w:t>
      </w:r>
      <w:ins w:id="157" w:author="Tsakos, Georgios" w:date="2022-04-22T18:53:00Z">
        <w:r w:rsidR="00B8634E">
          <w:t>:</w:t>
        </w:r>
      </w:ins>
      <w:del w:id="158" w:author="Tsakos, Georgios" w:date="2022-04-22T18:53:00Z">
        <w:r w:rsidDel="00B8634E">
          <w:delText>.</w:delText>
        </w:r>
      </w:del>
    </w:p>
    <w:p w14:paraId="0B20ACA8" w14:textId="77777777" w:rsidR="00620270" w:rsidRDefault="00A729D8" w:rsidP="00803FC6">
      <w:pPr>
        <w:pStyle w:val="BodyText"/>
      </w:pPr>
      <w:r>
        <w:t xml:space="preserve">1. “all participants having ≥20 teeth in 2010 and in 2013,” (i.e., ideal counterfactual scenario where all the participants having a </w:t>
      </w:r>
      <w:commentRangeStart w:id="159"/>
      <w:commentRangeStart w:id="160"/>
      <w:r>
        <w:t xml:space="preserve">minimal </w:t>
      </w:r>
      <w:commentRangeEnd w:id="159"/>
      <w:r w:rsidR="00E74CA9">
        <w:rPr>
          <w:rStyle w:val="CommentReference"/>
        </w:rPr>
        <w:commentReference w:id="159"/>
      </w:r>
      <w:commentRangeEnd w:id="160"/>
      <w:r w:rsidR="00B8634E">
        <w:rPr>
          <w:rStyle w:val="CommentReference"/>
        </w:rPr>
        <w:commentReference w:id="160"/>
      </w:r>
      <w:r>
        <w:t>functional dentition)</w:t>
      </w:r>
      <w:r>
        <w:rPr>
          <w:vertAlign w:val="superscript"/>
        </w:rPr>
        <w:t>17</w:t>
      </w:r>
    </w:p>
    <w:p w14:paraId="7F8C5DDA" w14:textId="77777777" w:rsidR="00620270" w:rsidRDefault="00A729D8" w:rsidP="00803FC6">
      <w:pPr>
        <w:pStyle w:val="BodyText"/>
      </w:pPr>
      <w:r>
        <w:t>2. “all participants having 10-19 teeth in 2010 and in 2013,”</w:t>
      </w:r>
    </w:p>
    <w:p w14:paraId="46F97692" w14:textId="77777777" w:rsidR="00620270" w:rsidRDefault="00A729D8" w:rsidP="00803FC6">
      <w:pPr>
        <w:pStyle w:val="BodyText"/>
      </w:pPr>
      <w:r>
        <w:t>3. “all participants having 1-9 teeth in 2010 and in 2013,”</w:t>
      </w:r>
    </w:p>
    <w:p w14:paraId="6B469AF9" w14:textId="2E656D1E" w:rsidR="00620270" w:rsidRDefault="00A729D8" w:rsidP="00803FC6">
      <w:pPr>
        <w:pStyle w:val="BodyText"/>
      </w:pPr>
      <w:r>
        <w:t xml:space="preserve">4. “all participants being edentate in 2010 and in 2013,” (i.e., worse counterfactual scenario where all </w:t>
      </w:r>
      <w:del w:id="161" w:author="Tsakos, Georgios" w:date="2022-04-22T18:55:00Z">
        <w:r w:rsidDel="00E83C75">
          <w:delText xml:space="preserve">the </w:delText>
        </w:r>
      </w:del>
      <w:r>
        <w:t>older adults were edentate)</w:t>
      </w:r>
    </w:p>
    <w:p w14:paraId="0EB43DCB" w14:textId="3DE6C5FF" w:rsidR="00620270" w:rsidRDefault="00A729D8" w:rsidP="00803FC6">
      <w:pPr>
        <w:pStyle w:val="BodyText"/>
      </w:pPr>
      <w:r>
        <w:t>5. “observed level of number of teeth category</w:t>
      </w:r>
      <w:ins w:id="162" w:author="Tsakos, Georgios" w:date="2022-04-22T18:56:00Z">
        <w:r w:rsidR="00E83C75">
          <w:t xml:space="preserve"> in 2010 and in 2013</w:t>
        </w:r>
      </w:ins>
      <w:r>
        <w:t>” (</w:t>
      </w:r>
      <w:commentRangeStart w:id="163"/>
      <w:r>
        <w:t>i.e., originally observed level in 2010 and in 2013)</w:t>
      </w:r>
      <w:commentRangeEnd w:id="163"/>
      <w:r w:rsidR="00E83C75">
        <w:rPr>
          <w:rStyle w:val="CommentReference"/>
        </w:rPr>
        <w:commentReference w:id="163"/>
      </w:r>
      <w:r>
        <w:t>.</w:t>
      </w:r>
    </w:p>
    <w:p w14:paraId="33B347A0" w14:textId="153714AA" w:rsidR="00620270" w:rsidRDefault="00A729D8" w:rsidP="00803FC6">
      <w:pPr>
        <w:pStyle w:val="BodyText"/>
      </w:pPr>
      <w:r>
        <w:t>To estimate the social participation with the shifted (and the observed) exposure, we used TMLE.</w:t>
      </w:r>
      <w:r>
        <w:rPr>
          <w:vertAlign w:val="superscript"/>
        </w:rPr>
        <w:t>11,14</w:t>
      </w:r>
      <w:r>
        <w:t xml:space="preserve"> In TMLE, the probability of the exposure conditional on covariates (exposure model), and the conditional probability of the outcome given exposure and covariates (outcome model) were estimated to obtain an unbiased estimation of the counterfactual outcomes.</w:t>
      </w:r>
      <w:r>
        <w:rPr>
          <w:vertAlign w:val="superscript"/>
        </w:rPr>
        <w:t>14,18</w:t>
      </w:r>
      <w:r>
        <w:t xml:space="preserve"> If either the exposure model or the outcome model was consistently estimated, unbiased estimates could be obtained (hence doubly-robust).</w:t>
      </w:r>
      <w:r>
        <w:rPr>
          <w:vertAlign w:val="superscript"/>
        </w:rPr>
        <w:t>19</w:t>
      </w:r>
      <w:r>
        <w:t xml:space="preserve"> To increase the likelihood of robust specification of exposure and outcome models, Super Learner, an ensemble method that uses weighted combinations of multiple machine learning algorithms was used.</w:t>
      </w:r>
      <w:r>
        <w:rPr>
          <w:vertAlign w:val="superscript"/>
        </w:rPr>
        <w:t>20–22</w:t>
      </w:r>
      <w:r>
        <w:t xml:space="preserve"> Within Super Learner, generalized linear models (</w:t>
      </w:r>
      <w:proofErr w:type="spellStart"/>
      <w:r>
        <w:rPr>
          <w:i/>
          <w:iCs/>
        </w:rPr>
        <w:t>glm</w:t>
      </w:r>
      <w:proofErr w:type="spellEnd"/>
      <w:r>
        <w:t>), extreme gradient boosting models, and neural nets were used as candidate algorithms.</w:t>
      </w:r>
      <w:r>
        <w:rPr>
          <w:vertAlign w:val="superscript"/>
        </w:rPr>
        <w:t>23,24</w:t>
      </w:r>
      <w:r>
        <w:t xml:space="preserve"> Then, the TMLE estimate for the ‘ideal’ counterfactual scenario (i.e., everyone having </w:t>
      </w:r>
      <w:ins w:id="164" w:author="Tsakos, Georgios" w:date="2022-04-22T19:00:00Z">
        <w:r w:rsidR="00E83C75">
          <w:t xml:space="preserve">at least </w:t>
        </w:r>
      </w:ins>
      <w:r>
        <w:t xml:space="preserve">a functional dentition at each time point) was used as a reference to calculate causal odds ratios (OR) and 95% confidence intervals (95% CI) for </w:t>
      </w:r>
      <w:ins w:id="165" w:author="Tsakos, Georgios" w:date="2022-04-22T19:00:00Z">
        <w:r w:rsidR="005A635E">
          <w:t xml:space="preserve">the </w:t>
        </w:r>
      </w:ins>
      <w:r>
        <w:t xml:space="preserve">other </w:t>
      </w:r>
      <w:del w:id="166" w:author="Tsakos, Georgios" w:date="2022-04-22T19:00:00Z">
        <w:r w:rsidDel="005A635E">
          <w:delText xml:space="preserve">respective </w:delText>
        </w:r>
      </w:del>
      <w:r>
        <w:t xml:space="preserve">scenarios. Additionally, </w:t>
      </w:r>
      <w:ins w:id="167" w:author="Tsakos, Georgios" w:date="2022-04-22T19:00:00Z">
        <w:r w:rsidR="005A635E">
          <w:t>the same pro</w:t>
        </w:r>
      </w:ins>
      <w:ins w:id="168" w:author="Tsakos, Georgios" w:date="2022-04-22T19:01:00Z">
        <w:r w:rsidR="005A635E">
          <w:t xml:space="preserve">cedure was followed to calculate </w:t>
        </w:r>
      </w:ins>
      <w:r>
        <w:t>ORs and 95% CIs</w:t>
      </w:r>
      <w:del w:id="169" w:author="Tsakos, Georgios" w:date="2022-04-22T19:01:00Z">
        <w:r w:rsidDel="005A635E">
          <w:delText xml:space="preserve"> were calculated</w:delText>
        </w:r>
      </w:del>
      <w:r>
        <w:t xml:space="preserve"> using the TMLE estimate for the observed level of number of teeth as the reference. </w:t>
      </w:r>
      <w:commentRangeStart w:id="170"/>
      <w:r>
        <w:t xml:space="preserve">To check the robustness of TMLE estimates, an analysis without using Super Learner (using </w:t>
      </w:r>
      <w:proofErr w:type="spellStart"/>
      <w:r>
        <w:rPr>
          <w:i/>
          <w:iCs/>
        </w:rPr>
        <w:t>glm</w:t>
      </w:r>
      <w:proofErr w:type="spellEnd"/>
      <w:r>
        <w:t>) was also conducted</w:t>
      </w:r>
      <w:commentRangeEnd w:id="170"/>
      <w:r w:rsidR="005A635E">
        <w:rPr>
          <w:rStyle w:val="CommentReference"/>
        </w:rPr>
        <w:commentReference w:id="170"/>
      </w:r>
      <w:r>
        <w:t>. All estimates were appropriately controlled for</w:t>
      </w:r>
      <w:ins w:id="171" w:author="Tsakos, Georgios" w:date="2022-04-22T19:02:00Z">
        <w:r w:rsidR="005A635E">
          <w:t xml:space="preserve"> the</w:t>
        </w:r>
      </w:ins>
      <w:r>
        <w:t xml:space="preserve"> </w:t>
      </w:r>
      <w:proofErr w:type="gramStart"/>
      <w:r>
        <w:t>aforementioned time-variant</w:t>
      </w:r>
      <w:proofErr w:type="gramEnd"/>
      <w:r>
        <w:t xml:space="preserve"> and time-invariant covariates. </w:t>
      </w:r>
      <w:commentRangeStart w:id="172"/>
      <w:commentRangeStart w:id="173"/>
      <w:r>
        <w:t>E values for the estimates were calculated to report the impact of unmeasured confounders.</w:t>
      </w:r>
      <w:commentRangeEnd w:id="172"/>
      <w:r w:rsidR="00446102">
        <w:rPr>
          <w:rStyle w:val="CommentReference"/>
        </w:rPr>
        <w:commentReference w:id="172"/>
      </w:r>
      <w:commentRangeEnd w:id="173"/>
      <w:r w:rsidR="007134EC">
        <w:rPr>
          <w:rStyle w:val="CommentReference"/>
        </w:rPr>
        <w:commentReference w:id="173"/>
      </w:r>
      <w:r>
        <w:t xml:space="preserve"> Furthermore, information on censoring was included in models to reduce bias due to attrition of the study population.</w:t>
      </w:r>
    </w:p>
    <w:p w14:paraId="7FCF8569" w14:textId="3386E5BA" w:rsidR="00620270" w:rsidRDefault="00A729D8" w:rsidP="00803FC6">
      <w:pPr>
        <w:pStyle w:val="BodyText"/>
      </w:pPr>
      <w:r>
        <w:t>For the imputation of missing data in covariates, we used random forest multivariate imputation by chained equations (MICE). In imputing complex epidemiologic data, random forest MICE has been shown to produce less biased parameter estimates and better confidence interval convergence compared to parametric MICE.</w:t>
      </w:r>
      <w:r>
        <w:rPr>
          <w:vertAlign w:val="superscript"/>
        </w:rPr>
        <w:t>25</w:t>
      </w:r>
      <w:r>
        <w:t xml:space="preserve"> Analyses were performed using five imputed datasets and the results were pooled using Rubin’s rules. MICE was implemented using </w:t>
      </w:r>
      <w:r>
        <w:rPr>
          <w:rStyle w:val="VerbatimChar"/>
        </w:rPr>
        <w:t>mice</w:t>
      </w:r>
      <w:r>
        <w:t xml:space="preserve"> R package.</w:t>
      </w:r>
      <w:r>
        <w:rPr>
          <w:vertAlign w:val="superscript"/>
        </w:rPr>
        <w:t>26</w:t>
      </w:r>
      <w:r>
        <w:t xml:space="preserve"> The distribution of missingness among covariates in relation to outcome and exposure are reported in Supplementary Figure</w:t>
      </w:r>
      <w:ins w:id="174" w:author="Tsakos, Georgios" w:date="2022-04-22T19:07:00Z">
        <w:r w:rsidR="004F15D5">
          <w:t>s</w:t>
        </w:r>
      </w:ins>
      <w:r>
        <w:t xml:space="preserve"> S1 and S</w:t>
      </w:r>
      <w:proofErr w:type="gramStart"/>
      <w:r>
        <w:t>2 .</w:t>
      </w:r>
      <w:proofErr w:type="gramEnd"/>
      <w:r>
        <w:t xml:space="preserve"> A supplementary complete case analysis was conducted to check the robustness of results with imputed data. The </w:t>
      </w:r>
      <w:proofErr w:type="spellStart"/>
      <w:r>
        <w:rPr>
          <w:rStyle w:val="VerbatimChar"/>
        </w:rPr>
        <w:t>lmtp</w:t>
      </w:r>
      <w:proofErr w:type="spellEnd"/>
      <w:r>
        <w:t xml:space="preserve"> R package was used to compute TMLE estimates with Super Learner for each scenario.</w:t>
      </w:r>
      <w:r>
        <w:rPr>
          <w:vertAlign w:val="superscript"/>
        </w:rPr>
        <w:t>27</w:t>
      </w:r>
      <w:r>
        <w:t xml:space="preserve"> Main R codes used to generate our results are provided in Supplementary material. All the other codes </w:t>
      </w:r>
      <w:del w:id="175" w:author="Tsakos, Georgios" w:date="2022-04-22T19:07:00Z">
        <w:r w:rsidDel="004F15D5">
          <w:delText xml:space="preserve">that </w:delText>
        </w:r>
      </w:del>
      <w:r>
        <w:t xml:space="preserve">used in analyses can be found at </w:t>
      </w:r>
      <w:r>
        <w:rPr>
          <w:rStyle w:val="VerbatimChar"/>
        </w:rPr>
        <w:t>https://github.com/upulcooray/social-participation</w:t>
      </w:r>
      <w:r>
        <w:t xml:space="preserve">. All the analyses were conducted in R studio using </w:t>
      </w:r>
      <w:r>
        <w:rPr>
          <w:rStyle w:val="VerbatimChar"/>
        </w:rPr>
        <w:t>R version 4.1.2</w:t>
      </w:r>
      <w:r>
        <w:t xml:space="preserve"> for x86_64, </w:t>
      </w:r>
      <w:proofErr w:type="spellStart"/>
      <w:r>
        <w:t>linux</w:t>
      </w:r>
      <w:proofErr w:type="spellEnd"/>
      <w:r>
        <w:t>-gnu.</w:t>
      </w:r>
      <w:bookmarkStart w:id="176" w:name="methods-1"/>
      <w:bookmarkStart w:id="177" w:name="statistical-analysis"/>
      <w:bookmarkEnd w:id="176"/>
      <w:bookmarkEnd w:id="177"/>
    </w:p>
    <w:p w14:paraId="573E0780" w14:textId="77777777" w:rsidR="00620270" w:rsidRDefault="00A729D8">
      <w:pPr>
        <w:pStyle w:val="Heading2"/>
      </w:pPr>
      <w:r>
        <w:t>Results</w:t>
      </w:r>
    </w:p>
    <w:p w14:paraId="01B2AB2C" w14:textId="7862F646" w:rsidR="00620270" w:rsidRDefault="00A729D8" w:rsidP="00803FC6">
      <w:pPr>
        <w:pStyle w:val="FirstParagraph"/>
      </w:pPr>
      <w:r>
        <w:t>Baseline characteristics of participants stratified by the outcome variable are presented in Table 1. In the 2016 follow-up, 12</w:t>
      </w:r>
      <w:ins w:id="178" w:author="Tsakos, Georgios" w:date="2022-04-22T19:08:00Z">
        <w:r w:rsidR="0051431B">
          <w:t>,</w:t>
        </w:r>
      </w:ins>
      <w:del w:id="179" w:author="Tsakos, Georgios" w:date="2022-04-22T19:08:00Z">
        <w:r w:rsidDel="0051431B">
          <w:delText xml:space="preserve"> </w:delText>
        </w:r>
      </w:del>
      <w:r>
        <w:t xml:space="preserve">252 (48.4%) people reported </w:t>
      </w:r>
      <w:del w:id="180" w:author="Tsakos, Georgios" w:date="2022-04-22T19:09:00Z">
        <w:r w:rsidDel="0051431B">
          <w:delText xml:space="preserve">a </w:delText>
        </w:r>
      </w:del>
      <w:r>
        <w:t xml:space="preserve">social participation </w:t>
      </w:r>
      <w:commentRangeStart w:id="181"/>
      <w:del w:id="182" w:author="Tsakos, Georgios" w:date="2022-04-22T19:10:00Z">
        <w:r w:rsidDel="0051431B">
          <w:delText xml:space="preserve">frequency of </w:delText>
        </w:r>
      </w:del>
      <w:r>
        <w:t xml:space="preserve">less </w:t>
      </w:r>
      <w:ins w:id="183" w:author="Tsakos, Georgios" w:date="2022-04-22T19:09:00Z">
        <w:r w:rsidR="0051431B">
          <w:t xml:space="preserve">frequently </w:t>
        </w:r>
      </w:ins>
      <w:r>
        <w:t xml:space="preserve">than at least once a month. </w:t>
      </w:r>
      <w:commentRangeEnd w:id="181"/>
      <w:r w:rsidR="007134EC">
        <w:rPr>
          <w:rStyle w:val="CommentReference"/>
        </w:rPr>
        <w:commentReference w:id="181"/>
      </w:r>
      <w:r>
        <w:t xml:space="preserve">Baseline characteristics associated with less frequent social participation in 2016 were older age, lower income, poor self-reported health, being edentate, and lower </w:t>
      </w:r>
      <w:del w:id="184" w:author="Anja Heilmann" w:date="2022-04-23T21:36:00Z">
        <w:r w:rsidDel="007134EC">
          <w:delText xml:space="preserve">frequency of </w:delText>
        </w:r>
      </w:del>
      <w:del w:id="185" w:author="Anja Heilmann" w:date="2022-04-23T21:37:00Z">
        <w:r w:rsidDel="007134EC">
          <w:delText xml:space="preserve">baseline </w:delText>
        </w:r>
      </w:del>
      <w:r>
        <w:t>social participation</w:t>
      </w:r>
      <w:ins w:id="186" w:author="Anja Heilmann" w:date="2022-04-23T21:37:00Z">
        <w:r w:rsidR="007134EC">
          <w:t xml:space="preserve"> at baseline</w:t>
        </w:r>
      </w:ins>
      <w:r>
        <w:t>.</w:t>
      </w:r>
    </w:p>
    <w:p w14:paraId="3E5D5927" w14:textId="36CD1052" w:rsidR="00620270" w:rsidRDefault="00A729D8" w:rsidP="00803FC6">
      <w:pPr>
        <w:pStyle w:val="BodyText"/>
      </w:pPr>
      <w:commentRangeStart w:id="187"/>
      <w:r>
        <w:t xml:space="preserve">Table 2 </w:t>
      </w:r>
      <w:commentRangeEnd w:id="187"/>
      <w:r w:rsidR="00E167E4">
        <w:rPr>
          <w:rStyle w:val="CommentReference"/>
        </w:rPr>
        <w:commentReference w:id="187"/>
      </w:r>
      <w:r>
        <w:t xml:space="preserve">provides the causal </w:t>
      </w:r>
      <w:del w:id="188" w:author="Tsakos, Georgios" w:date="2022-04-22T19:10:00Z">
        <w:r w:rsidDel="006D6FF5">
          <w:delText>odds ratios</w:delText>
        </w:r>
      </w:del>
      <w:proofErr w:type="spellStart"/>
      <w:ins w:id="189" w:author="Tsakos, Georgios" w:date="2022-04-22T19:10:00Z">
        <w:r w:rsidR="006D6FF5">
          <w:t>ORs</w:t>
        </w:r>
        <w:proofErr w:type="spellEnd"/>
        <w:r w:rsidR="006D6FF5">
          <w:t xml:space="preserve"> (95%CIs)</w:t>
        </w:r>
      </w:ins>
      <w:r>
        <w:t xml:space="preserve"> calculated by comparing TMLE estimates for social participation at various levels of exposure (number of teeth categories). After a six-year follow-up, </w:t>
      </w:r>
      <w:del w:id="190" w:author="Tsakos, Georgios" w:date="2022-04-22T19:12:00Z">
        <w:r w:rsidDel="006D6FF5">
          <w:delText xml:space="preserve">the results showed that </w:delText>
        </w:r>
      </w:del>
      <w:r>
        <w:t xml:space="preserve">having </w:t>
      </w:r>
      <w:commentRangeStart w:id="191"/>
      <w:r>
        <w:t xml:space="preserve">a relatively lower number of </w:t>
      </w:r>
      <w:commentRangeEnd w:id="191"/>
      <w:r w:rsidR="006D6FF5">
        <w:rPr>
          <w:rStyle w:val="CommentReference"/>
        </w:rPr>
        <w:commentReference w:id="191"/>
      </w:r>
      <w:r>
        <w:t xml:space="preserve">teeth had a negative effect on social participation and having a relatively higher number of teeth had a positive effect. When the TMLE estimate for the observed level of exposure was used as the reference, a change from the observed number of teeth category to an edentate state was </w:t>
      </w:r>
      <w:del w:id="192" w:author="Tsakos, Georgios" w:date="2022-04-22T19:13:00Z">
        <w:r w:rsidDel="006D6FF5">
          <w:delText xml:space="preserve">negatively </w:delText>
        </w:r>
      </w:del>
      <w:r>
        <w:t xml:space="preserve">associated with a 15% </w:t>
      </w:r>
      <w:ins w:id="193" w:author="Tsakos, Georgios" w:date="2022-04-22T19:13:00Z">
        <w:r w:rsidR="006D6FF5">
          <w:t xml:space="preserve">reduction </w:t>
        </w:r>
      </w:ins>
      <w:r>
        <w:t xml:space="preserve">(OR= 0.85, 95%CI= 0.79-0.92) </w:t>
      </w:r>
      <w:del w:id="194" w:author="Tsakos, Georgios" w:date="2022-04-22T19:13:00Z">
        <w:r w:rsidDel="006D6FF5">
          <w:delText xml:space="preserve">reduction </w:delText>
        </w:r>
      </w:del>
      <w:r>
        <w:t>in the likelihood of social participation. A shift from the observed number of teeth category to having 20 or more teeth had a positive impact on social participation with an OR= 1.11, 95%CI= 1.08-1.</w:t>
      </w:r>
      <w:proofErr w:type="gramStart"/>
      <w:r>
        <w:t>15 .</w:t>
      </w:r>
      <w:proofErr w:type="gramEnd"/>
      <w:r>
        <w:t xml:space="preserve"> When the counterfactual outcome </w:t>
      </w:r>
      <w:del w:id="195" w:author="Tsakos, Georgios" w:date="2022-04-22T19:14:00Z">
        <w:r w:rsidDel="006D6FF5">
          <w:delText>under the</w:delText>
        </w:r>
      </w:del>
      <w:ins w:id="196" w:author="Tsakos, Georgios" w:date="2022-04-22T19:14:00Z">
        <w:r w:rsidR="006D6FF5">
          <w:t>of being</w:t>
        </w:r>
      </w:ins>
      <w:r>
        <w:t xml:space="preserve"> edentate </w:t>
      </w:r>
      <w:del w:id="197" w:author="Tsakos, Georgios" w:date="2022-04-22T19:14:00Z">
        <w:r w:rsidDel="006D6FF5">
          <w:delText xml:space="preserve">state </w:delText>
        </w:r>
      </w:del>
      <w:r>
        <w:t xml:space="preserve">was </w:t>
      </w:r>
      <w:del w:id="198" w:author="Tsakos, Georgios" w:date="2022-04-22T19:14:00Z">
        <w:r w:rsidDel="006D6FF5">
          <w:delText xml:space="preserve">employed </w:delText>
        </w:r>
      </w:del>
      <w:ins w:id="199" w:author="Tsakos, Georgios" w:date="2022-04-22T19:14:00Z">
        <w:r w:rsidR="006D6FF5">
          <w:t xml:space="preserve">used </w:t>
        </w:r>
      </w:ins>
      <w:r>
        <w:t xml:space="preserve">as the reference, a clear positive dose-response effect of having more natural teeth on social participation was observed (Figure 3). The highest improvement of the likelihood of social participation (30%) was observed when the </w:t>
      </w:r>
      <w:del w:id="200" w:author="Tsakos, Georgios" w:date="2022-04-22T19:15:00Z">
        <w:r w:rsidDel="006D6FF5">
          <w:delText>number of teeth category</w:delText>
        </w:r>
      </w:del>
      <w:ins w:id="201" w:author="Tsakos, Georgios" w:date="2022-04-22T19:15:00Z">
        <w:r w:rsidR="006D6FF5">
          <w:t>exposure</w:t>
        </w:r>
      </w:ins>
      <w:r>
        <w:t xml:space="preserve"> was shifted from </w:t>
      </w:r>
      <w:ins w:id="202" w:author="Tsakos, Georgios" w:date="2022-04-22T19:15:00Z">
        <w:r w:rsidR="006D6FF5">
          <w:t xml:space="preserve">being </w:t>
        </w:r>
      </w:ins>
      <w:r>
        <w:t>edentate to having 20 or more teeth (OR= 1.30, 95%CI= 1.23-1.38). Even a minor change in number of teeth</w:t>
      </w:r>
      <w:del w:id="203" w:author="Tsakos, Georgios" w:date="2022-04-22T19:15:00Z">
        <w:r w:rsidDel="006D6FF5">
          <w:delText> status</w:delText>
        </w:r>
      </w:del>
      <w:r>
        <w:t xml:space="preserve">, such as going from edentate to having one to nine teeth, was associated with a 10% </w:t>
      </w:r>
      <w:ins w:id="204" w:author="Tsakos, Georgios" w:date="2022-04-22T19:15:00Z">
        <w:r w:rsidR="00C14C97">
          <w:t xml:space="preserve">increase </w:t>
        </w:r>
      </w:ins>
      <w:r>
        <w:t xml:space="preserve">(OR= 1.10, 95%CI= 1.00-1.19) </w:t>
      </w:r>
      <w:del w:id="205" w:author="Tsakos, Georgios" w:date="2022-04-22T19:15:00Z">
        <w:r w:rsidDel="00C14C97">
          <w:delText xml:space="preserve">increase </w:delText>
        </w:r>
      </w:del>
      <w:r>
        <w:t xml:space="preserve">in the likelihood of frequent social participation. Age, sex, baseline social participation, and a </w:t>
      </w:r>
      <w:del w:id="206" w:author="Tsakos, Georgios" w:date="2022-04-22T19:16:00Z">
        <w:r w:rsidDel="00C14C97">
          <w:delText xml:space="preserve">set </w:delText>
        </w:r>
      </w:del>
      <w:ins w:id="207" w:author="Tsakos, Georgios" w:date="2022-04-22T19:16:00Z">
        <w:r w:rsidR="00C14C97">
          <w:t xml:space="preserve">range </w:t>
        </w:r>
      </w:ins>
      <w:r>
        <w:t>of time-varying confounders (</w:t>
      </w:r>
      <w:del w:id="208" w:author="Tsakos, Georgios" w:date="2022-04-22T19:16:00Z">
        <w:r w:rsidDel="00C14C97">
          <w:delText xml:space="preserve">i.e., </w:delText>
        </w:r>
      </w:del>
      <w:r>
        <w:t xml:space="preserve">annual household income, self-rated health, dental prosthesis use, and marital status) were adjusted for in all reported estimates. </w:t>
      </w:r>
      <w:commentRangeStart w:id="209"/>
      <w:r>
        <w:t>Furthermore, the reported estimates were obtained by allowing exposure to vary during the follow-up period and accounting for participant censoring.</w:t>
      </w:r>
      <w:commentRangeEnd w:id="209"/>
      <w:r w:rsidR="00E148E8">
        <w:rPr>
          <w:rStyle w:val="CommentReference"/>
        </w:rPr>
        <w:commentReference w:id="209"/>
      </w:r>
    </w:p>
    <w:p w14:paraId="1E32006B" w14:textId="3A1ABCA8" w:rsidR="00620270" w:rsidRDefault="00A729D8" w:rsidP="00803FC6">
      <w:pPr>
        <w:pStyle w:val="BodyText"/>
      </w:pPr>
      <w:r>
        <w:t>Figure</w:t>
      </w:r>
      <w:ins w:id="210" w:author="Tsakos, Georgios" w:date="2022-04-22T19:18:00Z">
        <w:r w:rsidR="00C14C97">
          <w:t>s</w:t>
        </w:r>
      </w:ins>
      <w:r>
        <w:t xml:space="preserve"> 3-a and 3-b show</w:t>
      </w:r>
      <w:del w:id="211" w:author="Anja Heilmann" w:date="2022-04-23T21:52:00Z">
        <w:r w:rsidDel="00E167E4">
          <w:delText>s</w:delText>
        </w:r>
      </w:del>
      <w:r>
        <w:t xml:space="preserve"> the clear dose-response in point estimates as well as the robustness of the results regardless of the use of Super Learner. </w:t>
      </w:r>
      <w:proofErr w:type="spellStart"/>
      <w:ins w:id="212" w:author="Anja Heilmann" w:date="2022-04-23T21:57:00Z">
        <w:r w:rsidR="004A296F">
          <w:t>TMLE</w:t>
        </w:r>
        <w:proofErr w:type="spellEnd"/>
        <w:r w:rsidR="004A296F" w:rsidDel="004A296F">
          <w:t xml:space="preserve"> </w:t>
        </w:r>
      </w:ins>
      <w:del w:id="213" w:author="Anja Heilmann" w:date="2022-04-23T21:57:00Z">
        <w:r w:rsidDel="004A296F">
          <w:delText>However, e</w:delText>
        </w:r>
      </w:del>
      <w:ins w:id="214" w:author="Anja Heilmann" w:date="2022-04-23T21:57:00Z">
        <w:r w:rsidR="004A296F">
          <w:t>e</w:t>
        </w:r>
      </w:ins>
      <w:r>
        <w:t xml:space="preserve">stimates </w:t>
      </w:r>
      <w:ins w:id="215" w:author="Anja Heilmann" w:date="2022-04-23T21:53:00Z">
        <w:r w:rsidR="004A296F">
          <w:t xml:space="preserve">obtained </w:t>
        </w:r>
      </w:ins>
      <w:r>
        <w:t>with Super Learner appear</w:t>
      </w:r>
      <w:ins w:id="216" w:author="Anja Heilmann" w:date="2022-04-23T21:57:00Z">
        <w:r w:rsidR="004A296F">
          <w:t>ed</w:t>
        </w:r>
      </w:ins>
      <w:r>
        <w:t xml:space="preserve"> to be slightly more conservative</w:t>
      </w:r>
      <w:del w:id="217" w:author="Anja Heilmann" w:date="2022-04-23T21:53:00Z">
        <w:r w:rsidDel="004A296F">
          <w:delText xml:space="preserve"> than without it</w:delText>
        </w:r>
      </w:del>
      <w:ins w:id="218" w:author="Anja Heilmann" w:date="2022-04-23T21:57:00Z">
        <w:r w:rsidR="004A296F">
          <w:t>,</w:t>
        </w:r>
      </w:ins>
      <w:del w:id="219" w:author="Anja Heilmann" w:date="2022-04-23T21:57:00Z">
        <w:r w:rsidDel="004A296F">
          <w:delText>.</w:delText>
        </w:r>
      </w:del>
      <w:r>
        <w:t xml:space="preserve"> </w:t>
      </w:r>
      <w:ins w:id="220" w:author="Anja Heilmann" w:date="2022-04-23T21:57:00Z">
        <w:r w:rsidR="004A296F">
          <w:t>t</w:t>
        </w:r>
      </w:ins>
      <w:del w:id="221" w:author="Anja Heilmann" w:date="2022-04-23T21:57:00Z">
        <w:r w:rsidDel="004A296F">
          <w:delText>T</w:delText>
        </w:r>
      </w:del>
      <w:r>
        <w:t>herefore, the</w:t>
      </w:r>
      <w:ins w:id="222" w:author="Anja Heilmann" w:date="2022-04-23T21:57:00Z">
        <w:r w:rsidR="004A296F">
          <w:t>se</w:t>
        </w:r>
      </w:ins>
      <w:r>
        <w:t xml:space="preserve"> </w:t>
      </w:r>
      <w:commentRangeStart w:id="223"/>
      <w:del w:id="224" w:author="Anja Heilmann" w:date="2022-04-23T21:57:00Z">
        <w:r w:rsidDel="004A296F">
          <w:delText xml:space="preserve">TMLE </w:delText>
        </w:r>
      </w:del>
      <w:r>
        <w:t xml:space="preserve">estimates </w:t>
      </w:r>
      <w:del w:id="225" w:author="Anja Heilmann" w:date="2022-04-23T21:57:00Z">
        <w:r w:rsidDel="004A296F">
          <w:delText>calculated with Super Learner were used</w:delText>
        </w:r>
      </w:del>
      <w:ins w:id="226" w:author="Anja Heilmann" w:date="2022-04-23T21:57:00Z">
        <w:r w:rsidR="004A296F">
          <w:t>are reported</w:t>
        </w:r>
      </w:ins>
      <w:r>
        <w:t xml:space="preserve"> in Table 2</w:t>
      </w:r>
      <w:commentRangeEnd w:id="223"/>
      <w:r w:rsidR="00111F52">
        <w:rPr>
          <w:rStyle w:val="CommentReference"/>
        </w:rPr>
        <w:commentReference w:id="223"/>
      </w:r>
      <w:del w:id="227" w:author="Anja Heilmann" w:date="2022-04-23T21:57:00Z">
        <w:r w:rsidDel="004A296F">
          <w:delText xml:space="preserve"> for reporting</w:delText>
        </w:r>
      </w:del>
      <w:r>
        <w:t>. The findings of the supplementary complete case analysis were consistent with the findings of the main analysis (</w:t>
      </w:r>
      <w:del w:id="228" w:author="Tsakos, Georgios" w:date="2022-04-22T19:19:00Z">
        <w:r w:rsidDel="00C14C97">
          <w:delText xml:space="preserve"> </w:delText>
        </w:r>
      </w:del>
      <w:r>
        <w:t>Supplementary Table S2 and Supplementary Figure S3).</w:t>
      </w:r>
      <w:bookmarkStart w:id="229" w:name="results-1"/>
      <w:bookmarkEnd w:id="229"/>
    </w:p>
    <w:p w14:paraId="7F46CBC7" w14:textId="77777777" w:rsidR="00620270" w:rsidRDefault="00A729D8">
      <w:pPr>
        <w:pStyle w:val="Heading2"/>
      </w:pPr>
      <w:commentRangeStart w:id="230"/>
      <w:commentRangeStart w:id="231"/>
      <w:r>
        <w:t>Discussion</w:t>
      </w:r>
      <w:commentRangeEnd w:id="230"/>
      <w:r w:rsidR="00D31E7C">
        <w:rPr>
          <w:rStyle w:val="CommentReference"/>
          <w:rFonts w:eastAsia="Cambria"/>
          <w:b w:val="0"/>
          <w:bCs w:val="0"/>
          <w:color w:val="auto"/>
        </w:rPr>
        <w:commentReference w:id="230"/>
      </w:r>
      <w:commentRangeEnd w:id="231"/>
      <w:r w:rsidR="003B043F">
        <w:rPr>
          <w:rStyle w:val="CommentReference"/>
          <w:rFonts w:eastAsia="Cambria"/>
          <w:b w:val="0"/>
          <w:bCs w:val="0"/>
          <w:color w:val="auto"/>
        </w:rPr>
        <w:commentReference w:id="231"/>
      </w:r>
    </w:p>
    <w:p w14:paraId="04CACE63" w14:textId="61E5FD6F" w:rsidR="00D31E7C" w:rsidRDefault="00A729D8" w:rsidP="00803FC6">
      <w:pPr>
        <w:pStyle w:val="FirstParagraph"/>
        <w:rPr>
          <w:ins w:id="232" w:author="Aida Jun" w:date="2022-04-21T17:26:00Z"/>
        </w:rPr>
      </w:pPr>
      <w:r>
        <w:t xml:space="preserve">To estimate the impact of the number of remaining teeth on social participation among older adults in Japan, we used an analytic approach that </w:t>
      </w:r>
      <w:del w:id="233" w:author="Anja Heilmann" w:date="2022-04-23T21:58:00Z">
        <w:r w:rsidDel="00111F52">
          <w:delText xml:space="preserve">allows </w:delText>
        </w:r>
      </w:del>
      <w:ins w:id="234" w:author="Anja Heilmann" w:date="2022-04-23T21:58:00Z">
        <w:r w:rsidR="00111F52">
          <w:t>allow</w:t>
        </w:r>
        <w:r w:rsidR="00111F52">
          <w:t>ed</w:t>
        </w:r>
        <w:r w:rsidR="00111F52">
          <w:t xml:space="preserve"> </w:t>
        </w:r>
      </w:ins>
      <w:r>
        <w:t xml:space="preserve">us to estimate the effects of different levels of exposure over time while controlling for time-variant covariates. The estimates were obtained using a </w:t>
      </w:r>
      <w:proofErr w:type="gramStart"/>
      <w:r>
        <w:t>doubly-robust</w:t>
      </w:r>
      <w:proofErr w:type="gramEnd"/>
      <w:r>
        <w:t xml:space="preserve"> estimator (TMLE) in combination with a machine learning-based ensemble (Super Learner). </w:t>
      </w:r>
      <w:commentRangeStart w:id="235"/>
      <w:r>
        <w:t>To the best of our knowledge</w:t>
      </w:r>
      <w:commentRangeStart w:id="236"/>
      <w:r>
        <w:t>, this is the first study to estimate the effect of number of remaining natural teeth on social participation</w:t>
      </w:r>
      <w:commentRangeEnd w:id="236"/>
      <w:r w:rsidR="00111F52">
        <w:rPr>
          <w:rStyle w:val="CommentReference"/>
        </w:rPr>
        <w:commentReference w:id="236"/>
      </w:r>
      <w:r>
        <w:t xml:space="preserve">. Our findings show that having a relatively higher number of teeth during the follow-up period had a positive effect on social participation among older adults. In addition, a decrease in the observed number of teeth had a negative impact on social participation. </w:t>
      </w:r>
      <w:commentRangeEnd w:id="235"/>
      <w:r w:rsidR="003B043F">
        <w:rPr>
          <w:rStyle w:val="CommentReference"/>
        </w:rPr>
        <w:commentReference w:id="235"/>
      </w:r>
      <w:commentRangeStart w:id="237"/>
      <w:r>
        <w:t>These findings support our hypothesis and consistent with previous related research</w:t>
      </w:r>
      <w:commentRangeEnd w:id="237"/>
      <w:r w:rsidR="00872E1A">
        <w:rPr>
          <w:rStyle w:val="CommentReference"/>
        </w:rPr>
        <w:commentReference w:id="237"/>
      </w:r>
      <w:r>
        <w:t xml:space="preserve">. </w:t>
      </w:r>
    </w:p>
    <w:p w14:paraId="5A04995D" w14:textId="5AD264CB" w:rsidR="00620270" w:rsidRDefault="00A729D8" w:rsidP="00803FC6">
      <w:pPr>
        <w:pStyle w:val="FirstParagraph"/>
      </w:pPr>
      <w:commentRangeStart w:id="238"/>
      <w:r>
        <w:t>Previous studies,</w:t>
      </w:r>
      <w:commentRangeEnd w:id="238"/>
      <w:r w:rsidR="00D31E7C">
        <w:rPr>
          <w:rStyle w:val="CommentReference"/>
        </w:rPr>
        <w:commentReference w:id="238"/>
      </w:r>
      <w:r>
        <w:t xml:space="preserve"> however, were based on cross-sectional data and used the number of teeth as the outcome variable.</w:t>
      </w:r>
      <w:r>
        <w:rPr>
          <w:vertAlign w:val="superscript"/>
        </w:rPr>
        <w:t>8,10</w:t>
      </w:r>
      <w:r>
        <w:t xml:space="preserve"> </w:t>
      </w:r>
      <w:ins w:id="239" w:author="Tsakos, Georgios" w:date="2022-04-22T19:28:00Z">
        <w:r w:rsidR="00BE7766">
          <w:t xml:space="preserve">However, </w:t>
        </w:r>
        <w:commentRangeStart w:id="240"/>
        <w:r w:rsidR="00BE7766">
          <w:t>th</w:t>
        </w:r>
      </w:ins>
      <w:ins w:id="241" w:author="Tsakos, Georgios" w:date="2022-04-22T19:29:00Z">
        <w:r w:rsidR="00BE7766">
          <w:t>is</w:t>
        </w:r>
      </w:ins>
      <w:ins w:id="242" w:author="Tsakos, Georgios" w:date="2022-04-22T19:28:00Z">
        <w:r w:rsidR="00BE7766">
          <w:t xml:space="preserve"> association </w:t>
        </w:r>
      </w:ins>
      <w:ins w:id="243" w:author="Tsakos, Georgios" w:date="2022-04-22T19:29:00Z">
        <w:r w:rsidR="00BE7766">
          <w:t xml:space="preserve">can be bi-directional </w:t>
        </w:r>
      </w:ins>
      <w:commentRangeEnd w:id="240"/>
      <w:r w:rsidR="00F22B02">
        <w:rPr>
          <w:rStyle w:val="CommentReference"/>
        </w:rPr>
        <w:commentReference w:id="240"/>
      </w:r>
      <w:ins w:id="244" w:author="Tsakos, Georgios" w:date="2022-04-22T19:29:00Z">
        <w:r w:rsidR="00BE7766">
          <w:t xml:space="preserve">and </w:t>
        </w:r>
        <w:commentRangeStart w:id="245"/>
        <w:r w:rsidR="00BE7766">
          <w:t>the effect of</w:t>
        </w:r>
      </w:ins>
      <w:ins w:id="246" w:author="Tsakos, Georgios" w:date="2022-04-22T19:28:00Z">
        <w:r w:rsidR="00BE7766">
          <w:t xml:space="preserve"> number of teeth </w:t>
        </w:r>
      </w:ins>
      <w:ins w:id="247" w:author="Tsakos, Georgios" w:date="2022-04-22T19:29:00Z">
        <w:r w:rsidR="00BE7766">
          <w:t>on</w:t>
        </w:r>
      </w:ins>
      <w:ins w:id="248" w:author="Tsakos, Georgios" w:date="2022-04-22T19:28:00Z">
        <w:r w:rsidR="00BE7766">
          <w:t xml:space="preserve"> social participation has not been </w:t>
        </w:r>
      </w:ins>
      <w:ins w:id="249" w:author="Tsakos, Georgios" w:date="2022-04-22T19:29:00Z">
        <w:r w:rsidR="00BE7766">
          <w:t>researched</w:t>
        </w:r>
      </w:ins>
      <w:commentRangeEnd w:id="245"/>
      <w:r w:rsidR="002A4D52">
        <w:rPr>
          <w:rStyle w:val="CommentReference"/>
        </w:rPr>
        <w:commentReference w:id="245"/>
      </w:r>
      <w:ins w:id="250" w:author="Tsakos, Georgios" w:date="2022-04-22T19:29:00Z">
        <w:r w:rsidR="00BE7766">
          <w:t xml:space="preserve">. </w:t>
        </w:r>
      </w:ins>
      <w:r>
        <w:t xml:space="preserve">Using longitudinal data and causal inference, this study added evidence related to the importance of </w:t>
      </w:r>
      <w:commentRangeStart w:id="251"/>
      <w:r>
        <w:t>maintaining an adequate number of teeth for frequent social participation among older adults. Given the consistent evidence that social participation improves older adults’ health and well-being, mechanisms that leads to increased levels of social participation should be promoted and encouraged. In this context, our findings emphasise the importance of older adults retaining a greater number of teeth, not only for obvious benefits on oral functions such as mastication and speech, but also to have better social relationships and thus reap the benefits associated with social participation.</w:t>
      </w:r>
      <w:commentRangeEnd w:id="251"/>
      <w:r w:rsidR="009D52BC">
        <w:rPr>
          <w:rStyle w:val="CommentReference"/>
        </w:rPr>
        <w:commentReference w:id="251"/>
      </w:r>
    </w:p>
    <w:p w14:paraId="7D7C593A" w14:textId="77777777" w:rsidR="00620270" w:rsidRDefault="00A729D8" w:rsidP="00803FC6">
      <w:pPr>
        <w:pStyle w:val="BodyText"/>
      </w:pPr>
      <w:commentRangeStart w:id="252"/>
      <w:r>
        <w:t xml:space="preserve">The mechanism that </w:t>
      </w:r>
      <w:commentRangeEnd w:id="252"/>
      <w:r w:rsidR="00D31E7C">
        <w:rPr>
          <w:rStyle w:val="CommentReference"/>
        </w:rPr>
        <w:commentReference w:id="252"/>
      </w:r>
      <w:r>
        <w:t xml:space="preserve">explains our findings is straightforward and intuitive. Teeth play an important role in </w:t>
      </w:r>
      <w:commentRangeStart w:id="253"/>
      <w:r>
        <w:t>social interactions such as smiling, speaking, eating, and maintaining facial aesthetics</w:t>
      </w:r>
      <w:commentRangeEnd w:id="253"/>
      <w:r w:rsidR="004D79D4">
        <w:rPr>
          <w:rStyle w:val="CommentReference"/>
        </w:rPr>
        <w:commentReference w:id="253"/>
      </w:r>
      <w:r>
        <w:t>.</w:t>
      </w:r>
      <w:r>
        <w:rPr>
          <w:vertAlign w:val="superscript"/>
        </w:rPr>
        <w:t>28</w:t>
      </w:r>
      <w:r>
        <w:t xml:space="preserve"> As a result, tooth loss </w:t>
      </w:r>
      <w:commentRangeStart w:id="254"/>
      <w:r>
        <w:t xml:space="preserve">would naturally </w:t>
      </w:r>
      <w:commentRangeEnd w:id="254"/>
      <w:r w:rsidR="00E7465F">
        <w:rPr>
          <w:rStyle w:val="CommentReference"/>
        </w:rPr>
        <w:commentReference w:id="254"/>
      </w:r>
      <w:r>
        <w:t xml:space="preserve">lead to a reluctance to engage in social activities. </w:t>
      </w:r>
      <w:commentRangeStart w:id="255"/>
      <w:r>
        <w:t xml:space="preserve">A recent cross sectional </w:t>
      </w:r>
      <w:commentRangeEnd w:id="255"/>
      <w:r w:rsidR="00D31E7C">
        <w:rPr>
          <w:rStyle w:val="CommentReference"/>
        </w:rPr>
        <w:commentReference w:id="255"/>
      </w:r>
      <w:r>
        <w:t>study by Koyama et al.</w:t>
      </w:r>
      <w:r>
        <w:rPr>
          <w:vertAlign w:val="superscript"/>
        </w:rPr>
        <w:t>29</w:t>
      </w:r>
      <w:r>
        <w:t xml:space="preserve"> examined the association between the number of teeth and social isolation among older adults using data from Japan and England. They found that having fewer teeth was significantly associated with being socially isolated in both countries. Although Koyama et al. investigated a different outcome (i.e., social isolation), the mechanism between the number of teeth and social isolation may be </w:t>
      </w:r>
      <w:proofErr w:type="gramStart"/>
      <w:r>
        <w:t>similar to</w:t>
      </w:r>
      <w:proofErr w:type="gramEnd"/>
      <w:r>
        <w:t xml:space="preserve"> that of current study. We believe that our study’s estimates, which were based on longitudinal data and a robust causal inference methodology, add compelling evidence to the link between oral health and social participation/interactions.</w:t>
      </w:r>
    </w:p>
    <w:p w14:paraId="2677FB1C" w14:textId="766B1B4E" w:rsidR="00620270" w:rsidRDefault="00202937" w:rsidP="00803FC6">
      <w:pPr>
        <w:pStyle w:val="BodyText"/>
      </w:pPr>
      <w:ins w:id="256" w:author="Aida Jun" w:date="2022-04-21T17:32:00Z">
        <w:r>
          <w:t>This study has several strength</w:t>
        </w:r>
      </w:ins>
      <w:ins w:id="257" w:author="Tsakos, Georgios" w:date="2022-04-22T19:38:00Z">
        <w:r w:rsidR="004D79D4">
          <w:t>s</w:t>
        </w:r>
      </w:ins>
      <w:ins w:id="258" w:author="Aida Jun" w:date="2022-04-21T17:32:00Z">
        <w:r>
          <w:t xml:space="preserve">. </w:t>
        </w:r>
      </w:ins>
      <w:r w:rsidR="00A729D8">
        <w:t xml:space="preserve">We employed a powerful yet </w:t>
      </w:r>
      <w:proofErr w:type="spellStart"/>
      <w:r w:rsidR="00A729D8">
        <w:t>underutilised</w:t>
      </w:r>
      <w:proofErr w:type="spellEnd"/>
      <w:r w:rsidR="00A729D8">
        <w:t xml:space="preserve"> </w:t>
      </w:r>
      <w:proofErr w:type="spellStart"/>
      <w:r w:rsidR="00A729D8">
        <w:t>LMTP</w:t>
      </w:r>
      <w:proofErr w:type="spellEnd"/>
      <w:r w:rsidR="00A729D8">
        <w:t xml:space="preserve"> approach to define causal effects without needing to </w:t>
      </w:r>
      <w:proofErr w:type="spellStart"/>
      <w:r w:rsidR="00A729D8">
        <w:t>dichotomise</w:t>
      </w:r>
      <w:proofErr w:type="spellEnd"/>
      <w:r w:rsidR="00A729D8">
        <w:t xml:space="preserve"> the number of teeth variable. The LM</w:t>
      </w:r>
      <w:del w:id="259" w:author="Tsakos, Georgios" w:date="2022-04-22T19:38:00Z">
        <w:r w:rsidR="00A729D8" w:rsidDel="00682324">
          <w:delText>P</w:delText>
        </w:r>
      </w:del>
      <w:r w:rsidR="00A729D8">
        <w:t>T</w:t>
      </w:r>
      <w:ins w:id="260" w:author="Tsakos, Georgios" w:date="2022-04-22T19:38:00Z">
        <w:r w:rsidR="00682324">
          <w:t>P</w:t>
        </w:r>
      </w:ins>
      <w:r w:rsidR="00A729D8">
        <w:t xml:space="preserve"> approach naturally satisfied the positivity assumption</w:t>
      </w:r>
      <w:r w:rsidR="00A729D8">
        <w:rPr>
          <w:vertAlign w:val="superscript"/>
        </w:rPr>
        <w:t>30</w:t>
      </w:r>
      <w:r w:rsidR="00A729D8">
        <w:t xml:space="preserve"> (i.e., all people had a non-zero probability of obtaining a specific exposure level) in defining causal effects since it could shift </w:t>
      </w:r>
      <w:proofErr w:type="gramStart"/>
      <w:r w:rsidR="00A729D8">
        <w:t>each individual’s</w:t>
      </w:r>
      <w:proofErr w:type="gramEnd"/>
      <w:r w:rsidR="00A729D8">
        <w:t xml:space="preserve"> observed number of teeth level to any defined level at any time point. Furthermore, by using doubly robust TMLE to estimate the corresponding statistical parameters, we were able to minimise parametric modeling assumptions.</w:t>
      </w:r>
      <w:r w:rsidR="00A729D8">
        <w:rPr>
          <w:vertAlign w:val="superscript"/>
        </w:rPr>
        <w:t>11</w:t>
      </w:r>
      <w:r w:rsidR="00A729D8">
        <w:t xml:space="preserve"> Traditionally, causal estimates could only be obtained by contrasting </w:t>
      </w:r>
      <w:proofErr w:type="spellStart"/>
      <w:r w:rsidR="00A729D8">
        <w:t>conterfactual</w:t>
      </w:r>
      <w:proofErr w:type="spellEnd"/>
      <w:r w:rsidR="00A729D8">
        <w:t xml:space="preserve"> outcomes at the exposure’s extremes (due to forced binary exposures). In this study, for example, a traditional method would have only allowed us to estimate the difference between the counterfactual outcomes of being edentate versus having </w:t>
      </w:r>
      <w:proofErr w:type="gramStart"/>
      <w:r w:rsidR="00A729D8">
        <w:t>teeth, or</w:t>
      </w:r>
      <w:proofErr w:type="gramEnd"/>
      <w:r w:rsidR="00A729D8">
        <w:t xml:space="preserve"> having 20 or more teeth versus having less than 20 teeth. However, using LMTP/TMLE to estimate counterfactual outcomes across the entire spectrum of exposure, we were able to detect a gradual increase in social participation at each level of improvement in the number of teeth (Figure 3-a). Additionally, </w:t>
      </w:r>
      <w:ins w:id="261" w:author="Tsakos, Georgios" w:date="2022-04-22T19:39:00Z">
        <w:r w:rsidR="00682324">
          <w:t xml:space="preserve">the </w:t>
        </w:r>
      </w:ins>
      <w:r w:rsidR="00A729D8">
        <w:t>TMLE estimate under the observed level of number of teeth could be contrasted against counterfactual outcomes under hypothetical exposure levels to estimate the expected change in mean population outcome</w:t>
      </w:r>
      <w:ins w:id="262" w:author="Tsakos, Georgios" w:date="2022-04-22T19:40:00Z">
        <w:r w:rsidR="00682324">
          <w:t xml:space="preserve"> for each one of these scenarios</w:t>
        </w:r>
      </w:ins>
      <w:r w:rsidR="00A729D8">
        <w:t xml:space="preserve"> (Figure 3-b).</w:t>
      </w:r>
    </w:p>
    <w:p w14:paraId="63E93085" w14:textId="65BDCAAE" w:rsidR="00620270" w:rsidDel="007A66D3" w:rsidRDefault="00A729D8">
      <w:pPr>
        <w:pStyle w:val="BodyText"/>
        <w:rPr>
          <w:del w:id="263" w:author="Aida Jun" w:date="2022-04-21T17:35:00Z"/>
        </w:rPr>
      </w:pPr>
      <w:r>
        <w:t xml:space="preserve">Our analysis has several limitations, some of which may </w:t>
      </w:r>
      <w:del w:id="264" w:author="Tsakos, Georgios" w:date="2022-04-22T19:40:00Z">
        <w:r w:rsidDel="00682324">
          <w:delText xml:space="preserve">cause </w:delText>
        </w:r>
      </w:del>
      <w:ins w:id="265" w:author="Tsakos, Georgios" w:date="2022-04-22T19:40:00Z">
        <w:r w:rsidR="00682324">
          <w:t xml:space="preserve">lead </w:t>
        </w:r>
      </w:ins>
      <w:del w:id="266" w:author="Tsakos, Georgios" w:date="2022-04-22T19:40:00Z">
        <w:r w:rsidDel="00682324">
          <w:delText xml:space="preserve">estimates </w:delText>
        </w:r>
      </w:del>
      <w:r>
        <w:t xml:space="preserve">to </w:t>
      </w:r>
      <w:del w:id="267" w:author="Tsakos, Georgios" w:date="2022-04-22T19:40:00Z">
        <w:r w:rsidDel="00682324">
          <w:delText xml:space="preserve">be </w:delText>
        </w:r>
      </w:del>
      <w:r>
        <w:t>biased</w:t>
      </w:r>
      <w:ins w:id="268" w:author="Tsakos, Georgios" w:date="2022-04-22T19:40:00Z">
        <w:r w:rsidR="00682324" w:rsidRPr="00682324">
          <w:t xml:space="preserve"> </w:t>
        </w:r>
        <w:r w:rsidR="00682324">
          <w:t>estimates</w:t>
        </w:r>
      </w:ins>
      <w:r>
        <w:t xml:space="preserve">. First, the variables </w:t>
      </w:r>
      <w:del w:id="269" w:author="Tsakos, Georgios" w:date="2022-04-22T19:41:00Z">
        <w:r w:rsidDel="00682324">
          <w:delText xml:space="preserve">in this study </w:delText>
        </w:r>
      </w:del>
      <w:r>
        <w:t xml:space="preserve">were self-reported, </w:t>
      </w:r>
      <w:del w:id="270" w:author="Tsakos, Georgios" w:date="2022-04-22T19:41:00Z">
        <w:r w:rsidDel="00682324">
          <w:delText>which are</w:delText>
        </w:r>
      </w:del>
      <w:ins w:id="271" w:author="Tsakos, Georgios" w:date="2022-04-22T19:41:00Z">
        <w:r w:rsidR="00682324">
          <w:t>therefore</w:t>
        </w:r>
      </w:ins>
      <w:r>
        <w:t xml:space="preserve"> prone to measurement and classification errors. Previous studies in Japan, however, </w:t>
      </w:r>
      <w:del w:id="272" w:author="Tsakos, Georgios" w:date="2022-04-22T19:41:00Z">
        <w:r w:rsidDel="00682324">
          <w:delText>have showed</w:delText>
        </w:r>
      </w:del>
      <w:ins w:id="273" w:author="Tsakos, Georgios" w:date="2022-04-22T19:41:00Z">
        <w:r w:rsidR="00682324">
          <w:t>demonstrated</w:t>
        </w:r>
      </w:ins>
      <w:r>
        <w:t xml:space="preserve"> the validity of the self-reported number of teeth measure.</w:t>
      </w:r>
      <w:r>
        <w:rPr>
          <w:vertAlign w:val="superscript"/>
        </w:rPr>
        <w:t>31,32</w:t>
      </w:r>
      <w:r>
        <w:t xml:space="preserve"> Second, causal inference for time-varying exposure necessitates no unmeasured confounding assumption at each time point (conditional exchangeability assumption)</w:t>
      </w:r>
      <w:r>
        <w:rPr>
          <w:vertAlign w:val="superscript"/>
        </w:rPr>
        <w:t>33</w:t>
      </w:r>
      <w:r>
        <w:t xml:space="preserve">. Therefore, despite adjusting for multiple time-varying and time-invariant confounders, as well as baseline levels of social participation, the possibility of unmeasured confounding cannot be </w:t>
      </w:r>
      <w:ins w:id="274" w:author="Tsakos, Georgios" w:date="2022-04-22T19:42:00Z">
        <w:r w:rsidR="00682324">
          <w:t xml:space="preserve">completely </w:t>
        </w:r>
      </w:ins>
      <w:r>
        <w:t>ruled out (</w:t>
      </w:r>
      <w:commentRangeStart w:id="275"/>
      <w:r>
        <w:t>E-values for all point estimates are reported in Table 2 to reflect the potential effect of unmeasured confounding</w:t>
      </w:r>
      <w:commentRangeEnd w:id="275"/>
      <w:r w:rsidR="004B7C21">
        <w:rPr>
          <w:rStyle w:val="CommentReference"/>
        </w:rPr>
        <w:commentReference w:id="275"/>
      </w:r>
      <w:r>
        <w:t>).</w:t>
      </w:r>
      <w:r>
        <w:rPr>
          <w:vertAlign w:val="superscript"/>
        </w:rPr>
        <w:t>34</w:t>
      </w:r>
      <w:r>
        <w:t xml:space="preserve"> Third, we used panel data with older </w:t>
      </w:r>
      <w:del w:id="276" w:author="Anja Heilmann" w:date="2022-04-23T22:26:00Z">
        <w:r w:rsidDel="00147788">
          <w:delText xml:space="preserve">adult </w:delText>
        </w:r>
      </w:del>
      <w:r>
        <w:t xml:space="preserve">participants who took part in all three waves of the JAGES. Therefore, we had </w:t>
      </w:r>
      <w:del w:id="277" w:author="Anja Heilmann" w:date="2022-04-23T22:26:00Z">
        <w:r w:rsidDel="00147788">
          <w:delText>a large</w:delText>
        </w:r>
      </w:del>
      <w:ins w:id="278" w:author="Anja Heilmann" w:date="2022-04-23T22:26:00Z">
        <w:r w:rsidR="00147788">
          <w:t>considerable</w:t>
        </w:r>
      </w:ins>
      <w:r>
        <w:t xml:space="preserve"> attrition of our sample population within six years</w:t>
      </w:r>
      <w:ins w:id="279" w:author="Tsakos, Georgios" w:date="2022-04-22T19:42:00Z">
        <w:r w:rsidR="00092BF8">
          <w:t xml:space="preserve"> </w:t>
        </w:r>
      </w:ins>
      <w:r>
        <w:t>(n=</w:t>
      </w:r>
      <w:del w:id="280" w:author="Tsakos, Georgios" w:date="2022-04-22T19:42:00Z">
        <w:r w:rsidDel="00092BF8">
          <w:delText xml:space="preserve"> </w:delText>
        </w:r>
      </w:del>
      <w:r>
        <w:t>52</w:t>
      </w:r>
      <w:ins w:id="281" w:author="Tsakos, Georgios" w:date="2022-04-22T19:42:00Z">
        <w:r w:rsidR="00092BF8">
          <w:t>,</w:t>
        </w:r>
      </w:ins>
      <w:del w:id="282" w:author="Tsakos, Georgios" w:date="2022-04-22T19:42:00Z">
        <w:r w:rsidDel="00092BF8">
          <w:delText xml:space="preserve"> </w:delText>
        </w:r>
      </w:del>
      <w:r>
        <w:t>053 at baseline to n=</w:t>
      </w:r>
      <w:del w:id="283" w:author="Tsakos, Georgios" w:date="2022-04-22T19:42:00Z">
        <w:r w:rsidDel="00092BF8">
          <w:delText xml:space="preserve"> </w:delText>
        </w:r>
      </w:del>
      <w:r>
        <w:t>24</w:t>
      </w:r>
      <w:ins w:id="284" w:author="Tsakos, Georgios" w:date="2022-04-22T19:42:00Z">
        <w:r w:rsidR="00092BF8">
          <w:t>,</w:t>
        </w:r>
      </w:ins>
      <w:del w:id="285" w:author="Tsakos, Georgios" w:date="2022-04-22T19:42:00Z">
        <w:r w:rsidDel="00092BF8">
          <w:delText xml:space="preserve"> </w:delText>
        </w:r>
      </w:del>
      <w:r>
        <w:t xml:space="preserve">872 </w:t>
      </w:r>
      <w:del w:id="286" w:author="Tsakos, Georgios" w:date="2022-04-22T19:43:00Z">
        <w:r w:rsidDel="00092BF8">
          <w:delText xml:space="preserve">at </w:delText>
        </w:r>
      </w:del>
      <w:ins w:id="287" w:author="Tsakos, Georgios" w:date="2022-04-22T19:43:00Z">
        <w:r w:rsidR="00092BF8">
          <w:t xml:space="preserve">in </w:t>
        </w:r>
      </w:ins>
      <w:r>
        <w:t>2016 follow-up). To minimise</w:t>
      </w:r>
      <w:del w:id="288" w:author="Anja Heilmann" w:date="2022-04-23T22:26:00Z">
        <w:r w:rsidDel="00147788">
          <w:delText xml:space="preserve"> the</w:delText>
        </w:r>
      </w:del>
      <w:r>
        <w:t xml:space="preserve"> bias due to </w:t>
      </w:r>
      <w:del w:id="289" w:author="Anja Heilmann" w:date="2022-04-23T22:26:00Z">
        <w:r w:rsidDel="00147788">
          <w:delText xml:space="preserve">this </w:delText>
        </w:r>
      </w:del>
      <w:r>
        <w:t xml:space="preserve">attrition, we included censored participants’ information in our analysis to obtain estimates controlled for censoring. Additionally, we examined the baseline characteristics </w:t>
      </w:r>
      <w:del w:id="290" w:author="Tsakos, Georgios" w:date="2022-04-22T19:45:00Z">
        <w:r w:rsidDel="00092BF8">
          <w:delText>associated with censoring (</w:delText>
        </w:r>
      </w:del>
      <w:del w:id="291" w:author="Tsakos, Georgios" w:date="2022-04-22T19:43:00Z">
        <w:r w:rsidDel="00092BF8">
          <w:delText>s</w:delText>
        </w:r>
      </w:del>
      <w:del w:id="292" w:author="Tsakos, Georgios" w:date="2022-04-22T19:45:00Z">
        <w:r w:rsidDel="00092BF8">
          <w:delText xml:space="preserve">upplementary </w:delText>
        </w:r>
      </w:del>
      <w:del w:id="293" w:author="Tsakos, Georgios" w:date="2022-04-22T19:43:00Z">
        <w:r w:rsidDel="00092BF8">
          <w:delText>t</w:delText>
        </w:r>
      </w:del>
      <w:del w:id="294" w:author="Tsakos, Georgios" w:date="2022-04-22T19:45:00Z">
        <w:r w:rsidDel="00092BF8">
          <w:delText xml:space="preserve">able 1), </w:delText>
        </w:r>
      </w:del>
      <w:r>
        <w:t xml:space="preserve">and found that </w:t>
      </w:r>
      <w:del w:id="295" w:author="Tsakos, Georgios" w:date="2022-04-22T19:44:00Z">
        <w:r w:rsidDel="00092BF8">
          <w:delText xml:space="preserve">it </w:delText>
        </w:r>
      </w:del>
      <w:ins w:id="296" w:author="Tsakos, Georgios" w:date="2022-04-22T19:44:00Z">
        <w:r w:rsidR="00092BF8">
          <w:t xml:space="preserve">censoring </w:t>
        </w:r>
      </w:ins>
      <w:r>
        <w:t>was associated with a lower number of teeth at baseline</w:t>
      </w:r>
      <w:ins w:id="297" w:author="Tsakos, Georgios" w:date="2022-04-22T19:45:00Z">
        <w:r w:rsidR="00092BF8">
          <w:t xml:space="preserve"> (Supplementary Table 1)</w:t>
        </w:r>
      </w:ins>
      <w:r>
        <w:t xml:space="preserve">. </w:t>
      </w:r>
      <w:del w:id="298" w:author="Tsakos, Georgios" w:date="2022-04-22T19:46:00Z">
        <w:r w:rsidDel="00092BF8">
          <w:delText>According to the study results,</w:delText>
        </w:r>
      </w:del>
      <w:ins w:id="299" w:author="Tsakos, Georgios" w:date="2022-04-22T19:46:00Z">
        <w:r w:rsidR="00092BF8">
          <w:t>As</w:t>
        </w:r>
      </w:ins>
      <w:r>
        <w:t xml:space="preserve"> having fewer teeth had a negative impact on social participatio</w:t>
      </w:r>
      <w:ins w:id="300" w:author="Anja Heilmann" w:date="2022-04-23T22:28:00Z">
        <w:r w:rsidR="00147788">
          <w:t>n</w:t>
        </w:r>
      </w:ins>
      <w:del w:id="301" w:author="Tsakos, Georgios" w:date="2022-04-22T19:46:00Z">
        <w:r w:rsidDel="00092BF8">
          <w:delText>n. As a result</w:delText>
        </w:r>
      </w:del>
      <w:r>
        <w:t>, any selection bias caused by attrition would have resulted in an underestimation of the effect of number of teeth on social participation.</w:t>
      </w:r>
      <w:ins w:id="302" w:author="Aida Jun" w:date="2022-04-21T17:35:00Z">
        <w:r w:rsidR="007A66D3">
          <w:t xml:space="preserve"> </w:t>
        </w:r>
      </w:ins>
    </w:p>
    <w:p w14:paraId="03F745DF" w14:textId="66BBF8BD" w:rsidR="00620270" w:rsidRDefault="00A729D8" w:rsidP="00803FC6">
      <w:pPr>
        <w:pStyle w:val="BodyText"/>
      </w:pPr>
      <w:r>
        <w:t xml:space="preserve">Future research </w:t>
      </w:r>
      <w:del w:id="303" w:author="Tsakos, Georgios" w:date="2022-04-22T19:46:00Z">
        <w:r w:rsidDel="00092BF8">
          <w:delText>is needed to look</w:delText>
        </w:r>
      </w:del>
      <w:ins w:id="304" w:author="Tsakos, Georgios" w:date="2022-04-22T19:46:00Z">
        <w:r w:rsidR="00092BF8">
          <w:t>should focus</w:t>
        </w:r>
      </w:ins>
      <w:r>
        <w:t xml:space="preserve"> </w:t>
      </w:r>
      <w:del w:id="305" w:author="Anja Heilmann" w:date="2022-04-23T22:29:00Z">
        <w:r w:rsidDel="00147788">
          <w:delText>into some</w:delText>
        </w:r>
      </w:del>
      <w:ins w:id="306" w:author="Anja Heilmann" w:date="2022-04-23T22:29:00Z">
        <w:r w:rsidR="00147788">
          <w:t>on</w:t>
        </w:r>
      </w:ins>
      <w:r>
        <w:t xml:space="preserve"> </w:t>
      </w:r>
      <w:del w:id="307" w:author="Tsakos, Georgios" w:date="2022-04-22T19:47:00Z">
        <w:r w:rsidDel="00092BF8">
          <w:delText>of the missing elements</w:delText>
        </w:r>
      </w:del>
      <w:ins w:id="308" w:author="Tsakos, Georgios" w:date="2022-04-22T19:47:00Z">
        <w:r w:rsidR="00092BF8">
          <w:t xml:space="preserve">aspects </w:t>
        </w:r>
        <w:del w:id="309" w:author="Anja Heilmann" w:date="2022-04-23T22:29:00Z">
          <w:r w:rsidR="00092BF8" w:rsidDel="00147788">
            <w:delText>not addressed</w:delText>
          </w:r>
        </w:del>
      </w:ins>
      <w:del w:id="310" w:author="Anja Heilmann" w:date="2022-04-23T22:29:00Z">
        <w:r w:rsidDel="00147788">
          <w:delText xml:space="preserve"> in </w:delText>
        </w:r>
      </w:del>
      <w:r>
        <w:t>our study</w:t>
      </w:r>
      <w:ins w:id="311" w:author="Anja Heilmann" w:date="2022-04-23T22:29:00Z">
        <w:r w:rsidR="00147788">
          <w:t xml:space="preserve"> was unable to address</w:t>
        </w:r>
      </w:ins>
      <w:ins w:id="312" w:author="Tsakos, Georgios" w:date="2022-04-22T19:47:00Z">
        <w:r w:rsidR="00092BF8">
          <w:t xml:space="preserve"> due to lack of available data</w:t>
        </w:r>
      </w:ins>
      <w:r>
        <w:t>. We were unable to assess the quality of social interactions</w:t>
      </w:r>
      <w:del w:id="313" w:author="Tsakos, Georgios" w:date="2022-04-22T19:47:00Z">
        <w:r w:rsidDel="00092BF8">
          <w:delText xml:space="preserve"> in this study</w:delText>
        </w:r>
      </w:del>
      <w:r>
        <w:t xml:space="preserve">, which is just as important in obtaining the health benefits associated with social participation. Furthermore, we </w:t>
      </w:r>
      <w:del w:id="314" w:author="Tsakos, Georgios" w:date="2022-04-22T19:48:00Z">
        <w:r w:rsidDel="005F69B0">
          <w:delText>were unable to locate</w:delText>
        </w:r>
      </w:del>
      <w:ins w:id="315" w:author="Tsakos, Georgios" w:date="2022-04-22T19:48:00Z">
        <w:r w:rsidR="005F69B0">
          <w:t>had no information on</w:t>
        </w:r>
      </w:ins>
      <w:r>
        <w:t xml:space="preserve"> the location</w:t>
      </w:r>
      <w:del w:id="316" w:author="Tsakos, Georgios" w:date="2022-04-22T19:48:00Z">
        <w:r w:rsidDel="005F69B0">
          <w:delText>s</w:delText>
        </w:r>
      </w:del>
      <w:r>
        <w:t xml:space="preserve"> of missing teeth in </w:t>
      </w:r>
      <w:ins w:id="317" w:author="Tsakos, Georgios" w:date="2022-04-22T19:48:00Z">
        <w:r w:rsidR="005F69B0">
          <w:t>the mouth</w:t>
        </w:r>
      </w:ins>
      <w:del w:id="318" w:author="Tsakos, Georgios" w:date="2022-04-22T19:48:00Z">
        <w:r w:rsidDel="005F69B0">
          <w:delText>our data</w:delText>
        </w:r>
      </w:del>
      <w:r>
        <w:t xml:space="preserve">. Missing anterior teeth </w:t>
      </w:r>
      <w:ins w:id="319" w:author="Tsakos, Georgios" w:date="2022-04-22T19:48:00Z">
        <w:r w:rsidR="005F69B0">
          <w:t>c</w:t>
        </w:r>
      </w:ins>
      <w:del w:id="320" w:author="Tsakos, Georgios" w:date="2022-04-22T19:48:00Z">
        <w:r w:rsidDel="005F69B0">
          <w:delText>w</w:delText>
        </w:r>
      </w:del>
      <w:r>
        <w:t xml:space="preserve">ould have </w:t>
      </w:r>
      <w:del w:id="321" w:author="Tsakos, Georgios" w:date="2022-04-22T19:48:00Z">
        <w:r w:rsidDel="005F69B0">
          <w:delText xml:space="preserve">had </w:delText>
        </w:r>
      </w:del>
      <w:r>
        <w:t xml:space="preserve">a greater impact on facial aesthetics and speech, whereas missing posterior teeth (molars and premolars) </w:t>
      </w:r>
      <w:ins w:id="322" w:author="Tsakos, Georgios" w:date="2022-04-22T19:48:00Z">
        <w:r w:rsidR="005F69B0">
          <w:t>c</w:t>
        </w:r>
      </w:ins>
      <w:del w:id="323" w:author="Tsakos, Georgios" w:date="2022-04-22T19:48:00Z">
        <w:r w:rsidDel="005F69B0">
          <w:delText>w</w:delText>
        </w:r>
      </w:del>
      <w:r>
        <w:t xml:space="preserve">ould have </w:t>
      </w:r>
      <w:del w:id="324" w:author="Tsakos, Georgios" w:date="2022-04-22T19:48:00Z">
        <w:r w:rsidDel="005F69B0">
          <w:delText xml:space="preserve">had </w:delText>
        </w:r>
      </w:del>
      <w:r>
        <w:t>a greater impact on masticatory function</w:t>
      </w:r>
      <w:del w:id="325" w:author="Anja Heilmann" w:date="2022-04-23T22:30:00Z">
        <w:r w:rsidDel="003669A5">
          <w:delText>s</w:delText>
        </w:r>
      </w:del>
      <w:r>
        <w:t>.</w:t>
      </w:r>
      <w:ins w:id="326" w:author="Tsakos, Georgios" w:date="2022-04-22T19:49:00Z">
        <w:r w:rsidR="005F69B0">
          <w:t xml:space="preserve"> Such information </w:t>
        </w:r>
      </w:ins>
      <w:ins w:id="327" w:author="Tsakos, Georgios" w:date="2022-04-22T19:50:00Z">
        <w:r w:rsidR="005F69B0">
          <w:t>could</w:t>
        </w:r>
      </w:ins>
      <w:ins w:id="328" w:author="Tsakos, Georgios" w:date="2022-04-22T19:49:00Z">
        <w:r w:rsidR="005F69B0">
          <w:t xml:space="preserve"> further help refine interventions to improve oral health and </w:t>
        </w:r>
      </w:ins>
      <w:ins w:id="329" w:author="Tsakos, Georgios" w:date="2022-04-22T19:50:00Z">
        <w:r w:rsidR="005F69B0">
          <w:t>contribute to higher levels of social participation</w:t>
        </w:r>
      </w:ins>
      <w:del w:id="330" w:author="Tsakos, Georgios" w:date="2022-04-22T19:49:00Z">
        <w:r w:rsidDel="005F69B0">
          <w:delText xml:space="preserve"> As a result, the location of missing teeth would have had a different impact on social participation</w:delText>
        </w:r>
      </w:del>
      <w:r>
        <w:t>.</w:t>
      </w:r>
    </w:p>
    <w:p w14:paraId="40403089" w14:textId="673F111B" w:rsidR="00620270" w:rsidDel="007A66D3" w:rsidRDefault="00A729D8">
      <w:pPr>
        <w:pStyle w:val="BodyText"/>
        <w:rPr>
          <w:del w:id="331" w:author="Aida Jun" w:date="2022-04-21T17:36:00Z"/>
        </w:rPr>
      </w:pPr>
      <w:del w:id="332" w:author="Aida Jun" w:date="2022-04-21T17:35:00Z">
        <w:r w:rsidDel="007A66D3">
          <w:delText>Despite these limitations, o</w:delText>
        </w:r>
      </w:del>
      <w:del w:id="333" w:author="Aida Jun" w:date="2022-04-21T17:36:00Z">
        <w:r w:rsidDel="007A66D3">
          <w:delText>ur findings provides robust evidence that having a higher number of teeth positively affects social participation among Japanese older adults, while being edentate or having a relatively lower number of teeth negatively affects their social participation. This emphasises the importance of incorporating tooth loss prevention into interventions aimed at increasing social participation among older adults. Our findings also indicated that increasing the number of teeth improved social participation, which is comparable to the potential impact of effective dental prosthetic treatments to restore missing teeth.</w:delText>
        </w:r>
        <w:bookmarkStart w:id="334" w:name="discussion"/>
        <w:bookmarkEnd w:id="334"/>
      </w:del>
    </w:p>
    <w:p w14:paraId="7992DE45" w14:textId="77777777" w:rsidR="00620270" w:rsidRDefault="00A729D8">
      <w:pPr>
        <w:pStyle w:val="Heading2"/>
      </w:pPr>
      <w:r>
        <w:t>Conclusions</w:t>
      </w:r>
    </w:p>
    <w:p w14:paraId="79801B30" w14:textId="66F6A637" w:rsidR="007A66D3" w:rsidRDefault="007A66D3" w:rsidP="00803FC6">
      <w:pPr>
        <w:pStyle w:val="BodyText"/>
        <w:rPr>
          <w:ins w:id="335" w:author="Aida Jun" w:date="2022-04-21T17:36:00Z"/>
        </w:rPr>
      </w:pPr>
      <w:ins w:id="336" w:author="Aida Jun" w:date="2022-04-21T17:36:00Z">
        <w:r>
          <w:t>Our findings provide</w:t>
        </w:r>
        <w:del w:id="337" w:author="Tsakos, Georgios" w:date="2022-04-22T19:51:00Z">
          <w:r w:rsidDel="004214BB">
            <w:delText>s</w:delText>
          </w:r>
        </w:del>
        <w:r>
          <w:t xml:space="preserve"> robust </w:t>
        </w:r>
      </w:ins>
      <w:ins w:id="338" w:author="Tsakos, Georgios" w:date="2022-04-22T19:51:00Z">
        <w:r w:rsidR="004214BB">
          <w:t xml:space="preserve">causal </w:t>
        </w:r>
      </w:ins>
      <w:ins w:id="339" w:author="Aida Jun" w:date="2022-04-21T17:36:00Z">
        <w:r>
          <w:t>evidence that having a higher number of teeth</w:t>
        </w:r>
      </w:ins>
      <w:ins w:id="340" w:author="Tsakos, Georgios" w:date="2022-04-22T19:51:00Z">
        <w:r w:rsidR="004214BB">
          <w:t>, and in particular maintaining a functional dentition,</w:t>
        </w:r>
      </w:ins>
      <w:ins w:id="341" w:author="Aida Jun" w:date="2022-04-21T17:36:00Z">
        <w:r>
          <w:t xml:space="preserve"> positively affects social participation among Japanese older adults, while being edentate or having</w:t>
        </w:r>
        <w:del w:id="342" w:author="Tsakos, Georgios" w:date="2022-04-22T19:51:00Z">
          <w:r w:rsidDel="004214BB">
            <w:delText xml:space="preserve"> a</w:delText>
          </w:r>
        </w:del>
        <w:r>
          <w:t xml:space="preserve"> relatively </w:t>
        </w:r>
      </w:ins>
      <w:ins w:id="343" w:author="Tsakos, Georgios" w:date="2022-04-22T19:51:00Z">
        <w:r w:rsidR="004214BB">
          <w:t>fewer</w:t>
        </w:r>
      </w:ins>
      <w:ins w:id="344" w:author="Aida Jun" w:date="2022-04-21T17:36:00Z">
        <w:del w:id="345" w:author="Tsakos, Georgios" w:date="2022-04-22T19:51:00Z">
          <w:r w:rsidDel="004214BB">
            <w:delText>lower number of</w:delText>
          </w:r>
        </w:del>
        <w:r>
          <w:t xml:space="preserve"> teeth negatively </w:t>
        </w:r>
        <w:proofErr w:type="gramStart"/>
        <w:r>
          <w:t>affects</w:t>
        </w:r>
        <w:proofErr w:type="gramEnd"/>
        <w:r>
          <w:t xml:space="preserve"> their social participation. This </w:t>
        </w:r>
        <w:proofErr w:type="spellStart"/>
        <w:r>
          <w:t>emphasises</w:t>
        </w:r>
        <w:proofErr w:type="spellEnd"/>
        <w:r>
          <w:t xml:space="preserve"> the importance of incorporating tooth loss prevention into interventions aimed at increasing social participation among older adults. Our </w:t>
        </w:r>
        <w:commentRangeStart w:id="346"/>
        <w:commentRangeStart w:id="347"/>
        <w:r>
          <w:t xml:space="preserve">findings also indicated that increasing the number of teeth </w:t>
        </w:r>
      </w:ins>
      <w:ins w:id="348" w:author="Tsakos, Georgios" w:date="2022-04-22T19:52:00Z">
        <w:r w:rsidR="004214BB">
          <w:t xml:space="preserve">leads to </w:t>
        </w:r>
      </w:ins>
      <w:ins w:id="349" w:author="Aida Jun" w:date="2022-04-21T17:36:00Z">
        <w:r>
          <w:t xml:space="preserve">improved social participation, </w:t>
        </w:r>
        <w:del w:id="350" w:author="Tsakos, Georgios" w:date="2022-04-22T19:52:00Z">
          <w:r w:rsidDel="004214BB">
            <w:delText xml:space="preserve">which is comparable to </w:delText>
          </w:r>
        </w:del>
      </w:ins>
      <w:ins w:id="351" w:author="Tsakos, Georgios" w:date="2022-04-22T19:52:00Z">
        <w:r w:rsidR="004214BB">
          <w:t xml:space="preserve">highlighting </w:t>
        </w:r>
      </w:ins>
      <w:ins w:id="352" w:author="Aida Jun" w:date="2022-04-21T17:36:00Z">
        <w:r>
          <w:t>the potential impact of effective dental prosthetic treatments to restore missing teeth</w:t>
        </w:r>
      </w:ins>
      <w:commentRangeEnd w:id="346"/>
      <w:r w:rsidR="004214BB">
        <w:rPr>
          <w:rStyle w:val="CommentReference"/>
        </w:rPr>
        <w:commentReference w:id="346"/>
      </w:r>
      <w:commentRangeEnd w:id="347"/>
      <w:r w:rsidR="003669A5">
        <w:rPr>
          <w:rStyle w:val="CommentReference"/>
        </w:rPr>
        <w:commentReference w:id="347"/>
      </w:r>
      <w:ins w:id="353" w:author="Aida Jun" w:date="2022-04-21T17:36:00Z">
        <w:r>
          <w:t>.</w:t>
        </w:r>
      </w:ins>
    </w:p>
    <w:p w14:paraId="76C12074" w14:textId="77777777" w:rsidR="007A66D3" w:rsidRDefault="007A66D3" w:rsidP="00803FC6">
      <w:pPr>
        <w:pStyle w:val="BodyText"/>
        <w:rPr>
          <w:ins w:id="354" w:author="Aida Jun" w:date="2022-04-21T17:36:00Z"/>
        </w:rPr>
      </w:pPr>
    </w:p>
    <w:p w14:paraId="1265E97E" w14:textId="7CBF4542" w:rsidR="00620270" w:rsidDel="007A66D3" w:rsidRDefault="00A729D8">
      <w:pPr>
        <w:pStyle w:val="FirstParagraph"/>
        <w:rPr>
          <w:del w:id="355" w:author="Aida Jun" w:date="2022-04-21T17:36:00Z"/>
        </w:rPr>
      </w:pPr>
      <w:del w:id="356" w:author="Aida Jun" w:date="2022-04-21T17:36:00Z">
        <w:r w:rsidDel="007A66D3">
          <w:delText>Having a higher number of teeth positively affects social participation among Japanese older adults, while being edentate or having a relatively lower number of teeth negatively affects their social participation.</w:delText>
        </w:r>
        <w:bookmarkStart w:id="357" w:name="conclusions-1"/>
        <w:bookmarkEnd w:id="357"/>
      </w:del>
    </w:p>
    <w:p w14:paraId="6ABB33F4" w14:textId="77777777" w:rsidR="00620270" w:rsidRDefault="00A729D8">
      <w:pPr>
        <w:pStyle w:val="Heading2"/>
      </w:pPr>
      <w:r>
        <w:t>References</w:t>
      </w:r>
      <w:bookmarkStart w:id="358" w:name="references"/>
      <w:bookmarkEnd w:id="358"/>
    </w:p>
    <w:p w14:paraId="2AC505C9" w14:textId="77777777" w:rsidR="00620270" w:rsidRDefault="00620270">
      <w:pPr>
        <w:pStyle w:val="Heading2"/>
      </w:pPr>
    </w:p>
    <w:p w14:paraId="637BCA4E" w14:textId="77777777" w:rsidR="00620270" w:rsidRDefault="00A729D8">
      <w:pPr>
        <w:pStyle w:val="Bibliography"/>
      </w:pPr>
      <w:r>
        <w:t xml:space="preserve">1. </w:t>
      </w:r>
      <w:r>
        <w:tab/>
        <w:t xml:space="preserve">Levasseur M, Richard L, Gauvin L, Raymond É. Inventory and analysis of definitions of social participation found in the aging literature: Proposed taxonomy of social activities. </w:t>
      </w:r>
      <w:r>
        <w:rPr>
          <w:i/>
          <w:iCs/>
        </w:rPr>
        <w:t>Social science &amp; medicine</w:t>
      </w:r>
      <w:r>
        <w:t>. Elsevier; 2010;</w:t>
      </w:r>
      <w:r>
        <w:rPr>
          <w:b/>
          <w:bCs/>
        </w:rPr>
        <w:t>71</w:t>
      </w:r>
      <w:r>
        <w:t xml:space="preserve">(12):2141–2149. </w:t>
      </w:r>
      <w:bookmarkStart w:id="359" w:name="ref-levasseur2010"/>
      <w:bookmarkEnd w:id="359"/>
    </w:p>
    <w:p w14:paraId="1F0D0DD2" w14:textId="77777777" w:rsidR="00620270" w:rsidRDefault="00A729D8">
      <w:pPr>
        <w:pStyle w:val="Bibliography"/>
      </w:pPr>
      <w:r>
        <w:t xml:space="preserve">2. </w:t>
      </w:r>
      <w:r>
        <w:tab/>
      </w:r>
      <w:proofErr w:type="spellStart"/>
      <w:r>
        <w:t>Golinowska</w:t>
      </w:r>
      <w:proofErr w:type="spellEnd"/>
      <w:r>
        <w:t xml:space="preserve"> S, Groot W, </w:t>
      </w:r>
      <w:proofErr w:type="spellStart"/>
      <w:r>
        <w:t>Baji</w:t>
      </w:r>
      <w:proofErr w:type="spellEnd"/>
      <w:r>
        <w:t xml:space="preserve"> P, Pavlova M. Health promotion targeting older people. </w:t>
      </w:r>
      <w:r>
        <w:rPr>
          <w:i/>
          <w:iCs/>
        </w:rPr>
        <w:t>BMC Health Services Research</w:t>
      </w:r>
      <w:r>
        <w:t>. Springer Science; Business Media LLC; 2016 Aug;</w:t>
      </w:r>
      <w:r>
        <w:rPr>
          <w:b/>
          <w:bCs/>
        </w:rPr>
        <w:t>16</w:t>
      </w:r>
      <w:r>
        <w:t xml:space="preserve">(S5). </w:t>
      </w:r>
      <w:bookmarkStart w:id="360" w:name="ref-Golinowska2016"/>
      <w:bookmarkEnd w:id="360"/>
    </w:p>
    <w:p w14:paraId="52D7F1F4" w14:textId="77777777" w:rsidR="00620270" w:rsidRDefault="00A729D8">
      <w:pPr>
        <w:pStyle w:val="Bibliography"/>
      </w:pPr>
      <w:r>
        <w:t xml:space="preserve">3. </w:t>
      </w:r>
      <w:r>
        <w:tab/>
      </w:r>
      <w:proofErr w:type="spellStart"/>
      <w:r>
        <w:t>Wanchai</w:t>
      </w:r>
      <w:proofErr w:type="spellEnd"/>
      <w:r>
        <w:t xml:space="preserve"> A, </w:t>
      </w:r>
      <w:proofErr w:type="spellStart"/>
      <w:r>
        <w:t>Phrompayak</w:t>
      </w:r>
      <w:proofErr w:type="spellEnd"/>
      <w:r>
        <w:t xml:space="preserve"> D. Social participation types and benefits on health outcomes for elder people: A systematic review. </w:t>
      </w:r>
      <w:r>
        <w:rPr>
          <w:i/>
          <w:iCs/>
        </w:rPr>
        <w:t>Ageing International</w:t>
      </w:r>
      <w:r>
        <w:t>. Springer Science; Business Media LLC; 2018 Nov;</w:t>
      </w:r>
      <w:r>
        <w:rPr>
          <w:b/>
          <w:bCs/>
        </w:rPr>
        <w:t>44</w:t>
      </w:r>
      <w:r>
        <w:t xml:space="preserve">(3):223–233. </w:t>
      </w:r>
      <w:bookmarkStart w:id="361" w:name="ref-Wanchai2018"/>
      <w:bookmarkEnd w:id="361"/>
    </w:p>
    <w:p w14:paraId="4169EE1D" w14:textId="77777777" w:rsidR="00620270" w:rsidRDefault="00A729D8">
      <w:pPr>
        <w:pStyle w:val="Bibliography"/>
      </w:pPr>
      <w:r>
        <w:t xml:space="preserve">4. </w:t>
      </w:r>
      <w:r>
        <w:tab/>
      </w:r>
      <w:proofErr w:type="spellStart"/>
      <w:r>
        <w:t>Dahan-Oliel</w:t>
      </w:r>
      <w:proofErr w:type="spellEnd"/>
      <w:r>
        <w:t xml:space="preserve"> N, Gelinas I, Mazer B. Social participation in the elderly: What does the literature tell us? </w:t>
      </w:r>
      <w:r>
        <w:rPr>
          <w:i/>
          <w:iCs/>
        </w:rPr>
        <w:t>Critical Reviews™ in Physical and Rehabilitation Medicine</w:t>
      </w:r>
      <w:r>
        <w:t xml:space="preserve">. </w:t>
      </w:r>
      <w:proofErr w:type="spellStart"/>
      <w:r>
        <w:t>Begel</w:t>
      </w:r>
      <w:proofErr w:type="spellEnd"/>
      <w:r>
        <w:t xml:space="preserve"> House Inc.; 2008;</w:t>
      </w:r>
      <w:r>
        <w:rPr>
          <w:b/>
          <w:bCs/>
        </w:rPr>
        <w:t>20</w:t>
      </w:r>
      <w:r>
        <w:t xml:space="preserve">(2). </w:t>
      </w:r>
      <w:bookmarkStart w:id="362" w:name="ref-dahan2008"/>
      <w:bookmarkEnd w:id="362"/>
    </w:p>
    <w:p w14:paraId="17E0AB86" w14:textId="77777777" w:rsidR="00620270" w:rsidRDefault="00A729D8">
      <w:pPr>
        <w:pStyle w:val="Bibliography"/>
      </w:pPr>
      <w:r>
        <w:t xml:space="preserve">5. </w:t>
      </w:r>
      <w:r>
        <w:tab/>
        <w:t xml:space="preserve">Saito M, Aida J, Kondo N, et al. Reduced long-term care cost by social participation among older </w:t>
      </w:r>
      <w:proofErr w:type="spellStart"/>
      <w:r>
        <w:t>japanese</w:t>
      </w:r>
      <w:proofErr w:type="spellEnd"/>
      <w:r>
        <w:t xml:space="preserve"> adults: A prospective follow-up study in JAGES. </w:t>
      </w:r>
      <w:r>
        <w:rPr>
          <w:i/>
          <w:iCs/>
        </w:rPr>
        <w:t>BMJ Open</w:t>
      </w:r>
      <w:r>
        <w:t>. BMJ; 2019 Mar;</w:t>
      </w:r>
      <w:r>
        <w:rPr>
          <w:b/>
          <w:bCs/>
        </w:rPr>
        <w:t>9</w:t>
      </w:r>
      <w:r>
        <w:t>(3</w:t>
      </w:r>
      <w:proofErr w:type="gramStart"/>
      <w:r>
        <w:t>):e</w:t>
      </w:r>
      <w:proofErr w:type="gramEnd"/>
      <w:r>
        <w:t xml:space="preserve">024439. </w:t>
      </w:r>
      <w:bookmarkStart w:id="363" w:name="ref-Saito2019"/>
      <w:bookmarkEnd w:id="363"/>
    </w:p>
    <w:p w14:paraId="2120F71E" w14:textId="77777777" w:rsidR="00620270" w:rsidRDefault="00A729D8">
      <w:pPr>
        <w:pStyle w:val="Bibliography"/>
      </w:pPr>
      <w:r>
        <w:t xml:space="preserve">6. </w:t>
      </w:r>
      <w:r>
        <w:tab/>
        <w:t xml:space="preserve">Cornwell EY, Waite LJ. Measuring social isolation among older adults using multiple indicators from the NSHAP study. </w:t>
      </w:r>
      <w:r>
        <w:rPr>
          <w:i/>
          <w:iCs/>
        </w:rPr>
        <w:t>The Journals of Gerontology Series B: Psychological Sciences and Social Sciences</w:t>
      </w:r>
      <w:r>
        <w:t>. Oxford University Press (OUP); 2009 Jun;</w:t>
      </w:r>
      <w:r>
        <w:rPr>
          <w:b/>
          <w:bCs/>
        </w:rPr>
        <w:t>64</w:t>
      </w:r>
      <w:proofErr w:type="gramStart"/>
      <w:r>
        <w:rPr>
          <w:b/>
          <w:bCs/>
        </w:rPr>
        <w:t>B</w:t>
      </w:r>
      <w:r>
        <w:t>(</w:t>
      </w:r>
      <w:proofErr w:type="gramEnd"/>
      <w:r>
        <w:t xml:space="preserve">Supplement 1):i38–i46. </w:t>
      </w:r>
      <w:bookmarkStart w:id="364" w:name="ref-Cornwell2009"/>
      <w:bookmarkEnd w:id="364"/>
    </w:p>
    <w:p w14:paraId="08B4FFA9" w14:textId="77777777" w:rsidR="00620270" w:rsidRDefault="00A729D8">
      <w:pPr>
        <w:pStyle w:val="Bibliography"/>
      </w:pPr>
      <w:r>
        <w:t xml:space="preserve">7. </w:t>
      </w:r>
      <w:r>
        <w:tab/>
        <w:t xml:space="preserve">Griffin SO, Jones JA, Brunson D, Griffin PM, Bailey WD. Burden of oral disease among older adults and implications for public health priorities. </w:t>
      </w:r>
      <w:r>
        <w:rPr>
          <w:i/>
          <w:iCs/>
        </w:rPr>
        <w:t>American Journal of Public Health</w:t>
      </w:r>
      <w:r>
        <w:t>. American Public Health Association; 2012 Mar;</w:t>
      </w:r>
      <w:r>
        <w:rPr>
          <w:b/>
          <w:bCs/>
        </w:rPr>
        <w:t>102</w:t>
      </w:r>
      <w:r>
        <w:t xml:space="preserve">(3):411–418. </w:t>
      </w:r>
      <w:bookmarkStart w:id="365" w:name="ref-Griffin2012"/>
      <w:bookmarkEnd w:id="365"/>
    </w:p>
    <w:p w14:paraId="22C0ADFE" w14:textId="77777777" w:rsidR="00620270" w:rsidRDefault="00A729D8">
      <w:pPr>
        <w:pStyle w:val="Bibliography"/>
      </w:pPr>
      <w:r>
        <w:t xml:space="preserve">8. </w:t>
      </w:r>
      <w:r>
        <w:tab/>
        <w:t xml:space="preserve">Takeuchi K, Aida J, Kondo K, Osaka K. Social </w:t>
      </w:r>
      <w:proofErr w:type="gramStart"/>
      <w:r>
        <w:t>participation</w:t>
      </w:r>
      <w:proofErr w:type="gramEnd"/>
      <w:r>
        <w:t xml:space="preserve"> and dental health status among older </w:t>
      </w:r>
      <w:proofErr w:type="spellStart"/>
      <w:r>
        <w:t>japanese</w:t>
      </w:r>
      <w:proofErr w:type="spellEnd"/>
      <w:r>
        <w:t xml:space="preserve"> adults: A population-based cross-sectional study. </w:t>
      </w:r>
      <w:proofErr w:type="spellStart"/>
      <w:r>
        <w:t>Glogauer</w:t>
      </w:r>
      <w:proofErr w:type="spellEnd"/>
      <w:r>
        <w:t xml:space="preserve"> M, editor. </w:t>
      </w:r>
      <w:proofErr w:type="spellStart"/>
      <w:r>
        <w:rPr>
          <w:i/>
          <w:iCs/>
        </w:rPr>
        <w:t>PLoS</w:t>
      </w:r>
      <w:proofErr w:type="spellEnd"/>
      <w:r>
        <w:rPr>
          <w:i/>
          <w:iCs/>
        </w:rPr>
        <w:t xml:space="preserve"> ONE</w:t>
      </w:r>
      <w:r>
        <w:t>. Public Library of Science (</w:t>
      </w:r>
      <w:proofErr w:type="spellStart"/>
      <w:r>
        <w:t>PLoS</w:t>
      </w:r>
      <w:proofErr w:type="spellEnd"/>
      <w:r>
        <w:t>); 2013 Apr;</w:t>
      </w:r>
      <w:r>
        <w:rPr>
          <w:b/>
          <w:bCs/>
        </w:rPr>
        <w:t>8</w:t>
      </w:r>
      <w:r>
        <w:t>(4</w:t>
      </w:r>
      <w:proofErr w:type="gramStart"/>
      <w:r>
        <w:t>):e</w:t>
      </w:r>
      <w:proofErr w:type="gramEnd"/>
      <w:r>
        <w:t xml:space="preserve">61741. </w:t>
      </w:r>
      <w:bookmarkStart w:id="366" w:name="ref-Takeuchi2013"/>
      <w:bookmarkEnd w:id="366"/>
    </w:p>
    <w:p w14:paraId="54DFBA92" w14:textId="77777777" w:rsidR="00620270" w:rsidRDefault="00A729D8">
      <w:pPr>
        <w:pStyle w:val="Bibliography"/>
      </w:pPr>
      <w:r>
        <w:t xml:space="preserve">9. </w:t>
      </w:r>
      <w:r>
        <w:tab/>
        <w:t xml:space="preserve">Rouxel P, </w:t>
      </w:r>
      <w:proofErr w:type="spellStart"/>
      <w:r>
        <w:t>Tsakos</w:t>
      </w:r>
      <w:proofErr w:type="spellEnd"/>
      <w:r>
        <w:t xml:space="preserve"> G, </w:t>
      </w:r>
      <w:proofErr w:type="spellStart"/>
      <w:r>
        <w:t>Demakakos</w:t>
      </w:r>
      <w:proofErr w:type="spellEnd"/>
      <w:r>
        <w:t xml:space="preserve"> P, </w:t>
      </w:r>
      <w:proofErr w:type="spellStart"/>
      <w:r>
        <w:t>Zaninotto</w:t>
      </w:r>
      <w:proofErr w:type="spellEnd"/>
      <w:r>
        <w:t xml:space="preserve"> P, Chandola T, Watt RG. Is social capital a determinant of oral health among older adults? Findings from the </w:t>
      </w:r>
      <w:proofErr w:type="spellStart"/>
      <w:r>
        <w:t>english</w:t>
      </w:r>
      <w:proofErr w:type="spellEnd"/>
      <w:r>
        <w:t xml:space="preserve"> longitudinal study of ageing. </w:t>
      </w:r>
      <w:proofErr w:type="spellStart"/>
      <w:r>
        <w:t>Divaris</w:t>
      </w:r>
      <w:proofErr w:type="spellEnd"/>
      <w:r>
        <w:t xml:space="preserve"> K, editor. </w:t>
      </w:r>
      <w:r>
        <w:rPr>
          <w:i/>
          <w:iCs/>
        </w:rPr>
        <w:t>PLOS ONE</w:t>
      </w:r>
      <w:r>
        <w:t>. Public Library of Science (</w:t>
      </w:r>
      <w:proofErr w:type="spellStart"/>
      <w:r>
        <w:t>PLoS</w:t>
      </w:r>
      <w:proofErr w:type="spellEnd"/>
      <w:r>
        <w:t>); 2015 May;</w:t>
      </w:r>
      <w:r>
        <w:rPr>
          <w:b/>
          <w:bCs/>
        </w:rPr>
        <w:t>10</w:t>
      </w:r>
      <w:r>
        <w:t>(5</w:t>
      </w:r>
      <w:proofErr w:type="gramStart"/>
      <w:r>
        <w:t>):e</w:t>
      </w:r>
      <w:proofErr w:type="gramEnd"/>
      <w:r>
        <w:t xml:space="preserve">0125557. </w:t>
      </w:r>
      <w:bookmarkStart w:id="367" w:name="ref-Rouxel2015"/>
      <w:bookmarkEnd w:id="367"/>
    </w:p>
    <w:p w14:paraId="26054FF4" w14:textId="77777777" w:rsidR="00620270" w:rsidRDefault="00A729D8">
      <w:pPr>
        <w:pStyle w:val="Bibliography"/>
      </w:pPr>
      <w:r>
        <w:t xml:space="preserve">10. </w:t>
      </w:r>
      <w:r>
        <w:tab/>
        <w:t xml:space="preserve">Aida J, </w:t>
      </w:r>
      <w:proofErr w:type="spellStart"/>
      <w:r>
        <w:t>Kuriyama</w:t>
      </w:r>
      <w:proofErr w:type="spellEnd"/>
      <w:r>
        <w:t xml:space="preserve"> S, </w:t>
      </w:r>
      <w:proofErr w:type="spellStart"/>
      <w:r>
        <w:t>Ohmori</w:t>
      </w:r>
      <w:proofErr w:type="spellEnd"/>
      <w:r>
        <w:t xml:space="preserve">-Matsuda K, </w:t>
      </w:r>
      <w:proofErr w:type="spellStart"/>
      <w:r>
        <w:t>Hozawa</w:t>
      </w:r>
      <w:proofErr w:type="spellEnd"/>
      <w:r>
        <w:t xml:space="preserve"> A, Osaka K, Tsuji I. The association between neighborhood social capital and self-reported dentate status in elderly Japanese–the </w:t>
      </w:r>
      <w:proofErr w:type="spellStart"/>
      <w:r>
        <w:t>Ohsaki</w:t>
      </w:r>
      <w:proofErr w:type="spellEnd"/>
      <w:r>
        <w:t xml:space="preserve"> Cohort 2006 Study. </w:t>
      </w:r>
      <w:r>
        <w:rPr>
          <w:i/>
          <w:iCs/>
        </w:rPr>
        <w:t>Community Dent Oral Epidemiol</w:t>
      </w:r>
      <w:r>
        <w:t>. 2011 Jun;</w:t>
      </w:r>
      <w:r>
        <w:rPr>
          <w:b/>
          <w:bCs/>
        </w:rPr>
        <w:t>39</w:t>
      </w:r>
      <w:r>
        <w:t xml:space="preserve">(3):239–249. </w:t>
      </w:r>
      <w:bookmarkStart w:id="368" w:name="ref-Aida2011"/>
      <w:bookmarkEnd w:id="368"/>
    </w:p>
    <w:p w14:paraId="34D9001C" w14:textId="77777777" w:rsidR="00620270" w:rsidRDefault="00A729D8">
      <w:pPr>
        <w:pStyle w:val="Bibliography"/>
      </w:pPr>
      <w:r>
        <w:t xml:space="preserve">11. </w:t>
      </w:r>
      <w:r>
        <w:tab/>
      </w:r>
      <w:proofErr w:type="spellStart"/>
      <w:r>
        <w:t>Dı́az</w:t>
      </w:r>
      <w:proofErr w:type="spellEnd"/>
      <w:r>
        <w:t xml:space="preserve"> I, Williams N, Hoffman KL, Schenck EJ. Nonparametric causal effects based on longitudinal modified treatment policies. </w:t>
      </w:r>
      <w:r>
        <w:rPr>
          <w:i/>
          <w:iCs/>
        </w:rPr>
        <w:t>Journal of the American Statistical Association</w:t>
      </w:r>
      <w:r>
        <w:t xml:space="preserve">. Informa UK Limited; 2021 Sep;1–16. </w:t>
      </w:r>
      <w:bookmarkStart w:id="369" w:name="ref-Daz2021"/>
      <w:bookmarkEnd w:id="369"/>
    </w:p>
    <w:p w14:paraId="03E5FC0E" w14:textId="77777777" w:rsidR="00620270" w:rsidRDefault="00A729D8">
      <w:pPr>
        <w:pStyle w:val="Bibliography"/>
      </w:pPr>
      <w:r>
        <w:t xml:space="preserve">12. </w:t>
      </w:r>
      <w:r>
        <w:tab/>
      </w:r>
      <w:proofErr w:type="spellStart"/>
      <w:r>
        <w:t>Höfler</w:t>
      </w:r>
      <w:proofErr w:type="spellEnd"/>
      <w:r>
        <w:t xml:space="preserve"> M. Causal inference based on counterfactuals. </w:t>
      </w:r>
      <w:r>
        <w:rPr>
          <w:i/>
          <w:iCs/>
        </w:rPr>
        <w:t>BMC Medical Research Methodology</w:t>
      </w:r>
      <w:r>
        <w:t>. 2005 Sep 13;</w:t>
      </w:r>
      <w:r>
        <w:rPr>
          <w:b/>
          <w:bCs/>
        </w:rPr>
        <w:t>5</w:t>
      </w:r>
      <w:r>
        <w:t xml:space="preserve">(1). </w:t>
      </w:r>
      <w:bookmarkStart w:id="370" w:name="ref-höfler2005"/>
      <w:bookmarkEnd w:id="370"/>
    </w:p>
    <w:p w14:paraId="29035C4F" w14:textId="77777777" w:rsidR="00620270" w:rsidRDefault="00A729D8">
      <w:pPr>
        <w:pStyle w:val="Bibliography"/>
      </w:pPr>
      <w:r>
        <w:t xml:space="preserve">13. </w:t>
      </w:r>
      <w:r>
        <w:tab/>
      </w:r>
      <w:proofErr w:type="spellStart"/>
      <w:r>
        <w:t>Laan</w:t>
      </w:r>
      <w:proofErr w:type="spellEnd"/>
      <w:r>
        <w:t xml:space="preserve"> MJ van der, Rose S. Targeted learning in data science. Springer International Publishing; 2018. </w:t>
      </w:r>
      <w:bookmarkStart w:id="371" w:name="ref-Laan2018"/>
      <w:bookmarkEnd w:id="371"/>
    </w:p>
    <w:p w14:paraId="00F91786" w14:textId="77777777" w:rsidR="00620270" w:rsidRDefault="00A729D8">
      <w:pPr>
        <w:pStyle w:val="Bibliography"/>
      </w:pPr>
      <w:r>
        <w:t xml:space="preserve">14. </w:t>
      </w:r>
      <w:r>
        <w:tab/>
        <w:t xml:space="preserve">Schuler MS, Rose S. Targeted Maximum Likelihood Estimation for Causal Inference in Observational Studies. </w:t>
      </w:r>
      <w:r>
        <w:rPr>
          <w:i/>
          <w:iCs/>
        </w:rPr>
        <w:t>American Journal of Epidemiology</w:t>
      </w:r>
      <w:r>
        <w:t>. 2016 Dec 9;</w:t>
      </w:r>
      <w:r>
        <w:rPr>
          <w:b/>
          <w:bCs/>
        </w:rPr>
        <w:t>185</w:t>
      </w:r>
      <w:r>
        <w:t xml:space="preserve">(1):65–73. </w:t>
      </w:r>
      <w:bookmarkStart w:id="372" w:name="ref-schuler2016"/>
      <w:bookmarkEnd w:id="372"/>
    </w:p>
    <w:p w14:paraId="6F081478" w14:textId="77777777" w:rsidR="00620270" w:rsidRDefault="00A729D8">
      <w:pPr>
        <w:pStyle w:val="Bibliography"/>
      </w:pPr>
      <w:r>
        <w:t xml:space="preserve">15. </w:t>
      </w:r>
      <w:r>
        <w:tab/>
        <w:t xml:space="preserve">Kondo K, Rosenberg M, WHO. Advancing universal health coverage through knowledge translation for healthy ageing: Lessons learnt from the japan gerontological evaluation study. World Health Organization; 2018. </w:t>
      </w:r>
      <w:bookmarkStart w:id="373" w:name="ref-kondo2018"/>
      <w:bookmarkEnd w:id="373"/>
    </w:p>
    <w:p w14:paraId="2406208E" w14:textId="77777777" w:rsidR="00620270" w:rsidRDefault="00A729D8">
      <w:pPr>
        <w:pStyle w:val="Bibliography"/>
      </w:pPr>
      <w:r>
        <w:t xml:space="preserve">16. </w:t>
      </w:r>
      <w:r>
        <w:tab/>
        <w:t xml:space="preserve">Shiba K, Torres JM, Daoud A, et al. Estimating the Impact of Sustained Social Participation on Depressive Symptoms in Older Adults. </w:t>
      </w:r>
      <w:r>
        <w:rPr>
          <w:i/>
          <w:iCs/>
        </w:rPr>
        <w:t>Epidemiology</w:t>
      </w:r>
      <w:r>
        <w:t>. 2021 Jun 21;</w:t>
      </w:r>
      <w:r>
        <w:rPr>
          <w:b/>
          <w:bCs/>
        </w:rPr>
        <w:t>32</w:t>
      </w:r>
      <w:r>
        <w:t xml:space="preserve">(6):886–895. </w:t>
      </w:r>
      <w:bookmarkStart w:id="374" w:name="ref-shiba2021"/>
      <w:bookmarkEnd w:id="374"/>
    </w:p>
    <w:p w14:paraId="1A1BA840" w14:textId="77777777" w:rsidR="00620270" w:rsidRDefault="00A729D8">
      <w:pPr>
        <w:pStyle w:val="Bibliography"/>
      </w:pPr>
      <w:r>
        <w:t xml:space="preserve">17. </w:t>
      </w:r>
      <w:r>
        <w:tab/>
      </w:r>
      <w:proofErr w:type="spellStart"/>
      <w:r>
        <w:t>Gotfredsen</w:t>
      </w:r>
      <w:proofErr w:type="spellEnd"/>
      <w:r>
        <w:t xml:space="preserve"> K, Walls AWG. What dentition assures oral function? </w:t>
      </w:r>
      <w:r>
        <w:rPr>
          <w:i/>
          <w:iCs/>
        </w:rPr>
        <w:t>Clinical Oral Implants Research</w:t>
      </w:r>
      <w:r>
        <w:t xml:space="preserve">. 2007 </w:t>
      </w:r>
      <w:proofErr w:type="gramStart"/>
      <w:r>
        <w:t>Jun;</w:t>
      </w:r>
      <w:r>
        <w:rPr>
          <w:b/>
          <w:bCs/>
        </w:rPr>
        <w:t>18</w:t>
      </w:r>
      <w:r>
        <w:t>:34</w:t>
      </w:r>
      <w:proofErr w:type="gramEnd"/>
      <w:r>
        <w:t xml:space="preserve">–45. </w:t>
      </w:r>
      <w:bookmarkStart w:id="375" w:name="ref-gotfredsen2007"/>
      <w:bookmarkEnd w:id="375"/>
    </w:p>
    <w:p w14:paraId="32126FB9" w14:textId="77777777" w:rsidR="00620270" w:rsidRDefault="00A729D8">
      <w:pPr>
        <w:pStyle w:val="Bibliography"/>
      </w:pPr>
      <w:r>
        <w:t xml:space="preserve">18. </w:t>
      </w:r>
      <w:r>
        <w:tab/>
        <w:t xml:space="preserve">Van Der </w:t>
      </w:r>
      <w:proofErr w:type="spellStart"/>
      <w:r>
        <w:t>Laan</w:t>
      </w:r>
      <w:proofErr w:type="spellEnd"/>
      <w:r>
        <w:t xml:space="preserve"> MJ, Rubin D. Targeted maximum likelihood learning. </w:t>
      </w:r>
      <w:r>
        <w:rPr>
          <w:i/>
          <w:iCs/>
        </w:rPr>
        <w:t>The international journal of biostatistics</w:t>
      </w:r>
      <w:r>
        <w:t>. De Gruyter; 2006;</w:t>
      </w:r>
      <w:r>
        <w:rPr>
          <w:b/>
          <w:bCs/>
        </w:rPr>
        <w:t>2</w:t>
      </w:r>
      <w:r>
        <w:t xml:space="preserve">(1). </w:t>
      </w:r>
      <w:bookmarkStart w:id="376" w:name="ref-van2006"/>
      <w:bookmarkEnd w:id="376"/>
    </w:p>
    <w:p w14:paraId="0854E932" w14:textId="77777777" w:rsidR="00620270" w:rsidRDefault="00A729D8">
      <w:pPr>
        <w:pStyle w:val="Bibliography"/>
      </w:pPr>
      <w:r>
        <w:t xml:space="preserve">19. </w:t>
      </w:r>
      <w:r>
        <w:tab/>
      </w:r>
      <w:proofErr w:type="spellStart"/>
      <w:r>
        <w:t>Laan</w:t>
      </w:r>
      <w:proofErr w:type="spellEnd"/>
      <w:r>
        <w:t xml:space="preserve"> MJ van der, Gruber S. Targeted minimum </w:t>
      </w:r>
      <w:proofErr w:type="gramStart"/>
      <w:r>
        <w:t>loss based</w:t>
      </w:r>
      <w:proofErr w:type="gramEnd"/>
      <w:r>
        <w:t xml:space="preserve"> estimation of causal effects of multiple time point interventions. </w:t>
      </w:r>
      <w:r>
        <w:rPr>
          <w:i/>
          <w:iCs/>
        </w:rPr>
        <w:t>The international journal of biostatistics</w:t>
      </w:r>
      <w:r>
        <w:t>. De Gruyter; 2012;</w:t>
      </w:r>
      <w:r>
        <w:rPr>
          <w:b/>
          <w:bCs/>
        </w:rPr>
        <w:t>8</w:t>
      </w:r>
      <w:r>
        <w:t xml:space="preserve">(1). </w:t>
      </w:r>
      <w:bookmarkStart w:id="377" w:name="ref-van2012"/>
      <w:bookmarkEnd w:id="377"/>
    </w:p>
    <w:p w14:paraId="3C82E69A" w14:textId="77777777" w:rsidR="00620270" w:rsidRDefault="00A729D8">
      <w:pPr>
        <w:pStyle w:val="Bibliography"/>
      </w:pPr>
      <w:r>
        <w:t xml:space="preserve">20. </w:t>
      </w:r>
      <w:r>
        <w:tab/>
      </w:r>
      <w:proofErr w:type="spellStart"/>
      <w:r>
        <w:t>Laan</w:t>
      </w:r>
      <w:proofErr w:type="spellEnd"/>
      <w:r>
        <w:t xml:space="preserve"> MJ van der, </w:t>
      </w:r>
      <w:proofErr w:type="spellStart"/>
      <w:r>
        <w:t>Polley</w:t>
      </w:r>
      <w:proofErr w:type="spellEnd"/>
      <w:r>
        <w:t xml:space="preserve"> EC, Hubbard AE. Super learner. </w:t>
      </w:r>
      <w:r>
        <w:rPr>
          <w:i/>
          <w:iCs/>
        </w:rPr>
        <w:t>Statistical Applications in Genetics and Molecular Biology</w:t>
      </w:r>
      <w:r>
        <w:t>. Walter de Gruyter GmbH; 2007 Jan;</w:t>
      </w:r>
      <w:r>
        <w:rPr>
          <w:b/>
          <w:bCs/>
        </w:rPr>
        <w:t>6</w:t>
      </w:r>
      <w:r>
        <w:t xml:space="preserve">(1). </w:t>
      </w:r>
      <w:bookmarkStart w:id="378" w:name="ref-van2007"/>
      <w:bookmarkEnd w:id="378"/>
    </w:p>
    <w:p w14:paraId="04D567B5" w14:textId="77777777" w:rsidR="00620270" w:rsidRDefault="00A729D8">
      <w:pPr>
        <w:pStyle w:val="Bibliography"/>
      </w:pPr>
      <w:r>
        <w:t xml:space="preserve">21. </w:t>
      </w:r>
      <w:r>
        <w:tab/>
        <w:t xml:space="preserve">Rose S, </w:t>
      </w:r>
      <w:proofErr w:type="spellStart"/>
      <w:r>
        <w:t>Rizopoulos</w:t>
      </w:r>
      <w:proofErr w:type="spellEnd"/>
      <w:r>
        <w:t xml:space="preserve"> D. Machine learning for causal inference in biostatistics. </w:t>
      </w:r>
      <w:r>
        <w:rPr>
          <w:i/>
          <w:iCs/>
        </w:rPr>
        <w:t>Biostatistics</w:t>
      </w:r>
      <w:r>
        <w:t>. Oxford University Press (OUP); 2019 Nov;</w:t>
      </w:r>
      <w:r>
        <w:rPr>
          <w:b/>
          <w:bCs/>
        </w:rPr>
        <w:t>21</w:t>
      </w:r>
      <w:r>
        <w:t xml:space="preserve">(2):336–338. </w:t>
      </w:r>
      <w:bookmarkStart w:id="379" w:name="ref-rose2019"/>
      <w:bookmarkEnd w:id="379"/>
    </w:p>
    <w:p w14:paraId="09F8425B" w14:textId="77777777" w:rsidR="00620270" w:rsidRDefault="00A729D8">
      <w:pPr>
        <w:pStyle w:val="Bibliography"/>
      </w:pPr>
      <w:r>
        <w:t xml:space="preserve">22. </w:t>
      </w:r>
      <w:r>
        <w:tab/>
      </w:r>
      <w:proofErr w:type="spellStart"/>
      <w:r>
        <w:t>Schomaker</w:t>
      </w:r>
      <w:proofErr w:type="spellEnd"/>
      <w:r>
        <w:t xml:space="preserve"> M, </w:t>
      </w:r>
      <w:proofErr w:type="spellStart"/>
      <w:r>
        <w:t>Luque</w:t>
      </w:r>
      <w:proofErr w:type="spellEnd"/>
      <w:r>
        <w:t xml:space="preserve">-Fernandez MA, Leroy V, Davies MA. Using longitudinal targeted maximum likelihood estimation in complex settings with dynamic interventions. </w:t>
      </w:r>
      <w:r>
        <w:rPr>
          <w:i/>
          <w:iCs/>
        </w:rPr>
        <w:t>Statistics in Medicine</w:t>
      </w:r>
      <w:r>
        <w:t>. Wiley; 2019 Aug;</w:t>
      </w:r>
      <w:r>
        <w:rPr>
          <w:b/>
          <w:bCs/>
        </w:rPr>
        <w:t>38</w:t>
      </w:r>
      <w:r>
        <w:t xml:space="preserve">(24):4888–4911. </w:t>
      </w:r>
      <w:bookmarkStart w:id="380" w:name="ref-Schomaker2019"/>
      <w:bookmarkEnd w:id="380"/>
    </w:p>
    <w:p w14:paraId="141647FF" w14:textId="77777777" w:rsidR="00620270" w:rsidRDefault="00A729D8">
      <w:pPr>
        <w:pStyle w:val="Bibliography"/>
      </w:pPr>
      <w:r>
        <w:t xml:space="preserve">23. </w:t>
      </w:r>
      <w:r>
        <w:tab/>
        <w:t xml:space="preserve">Venables WN, Ripley BD. Modern applied statistics with s. Fourth. New York: Springer; 2002. </w:t>
      </w:r>
      <w:bookmarkStart w:id="381" w:name="ref-nnet"/>
      <w:bookmarkEnd w:id="381"/>
    </w:p>
    <w:p w14:paraId="35D4B82F" w14:textId="77777777" w:rsidR="00620270" w:rsidRDefault="00A729D8">
      <w:pPr>
        <w:pStyle w:val="Bibliography"/>
      </w:pPr>
      <w:r>
        <w:t xml:space="preserve">24. </w:t>
      </w:r>
      <w:r>
        <w:tab/>
        <w:t xml:space="preserve">Chen T, </w:t>
      </w:r>
      <w:proofErr w:type="spellStart"/>
      <w:r>
        <w:t>Guestrin</w:t>
      </w:r>
      <w:proofErr w:type="spellEnd"/>
      <w:r>
        <w:t xml:space="preserve"> C. </w:t>
      </w:r>
      <w:proofErr w:type="spellStart"/>
      <w:r>
        <w:t>XGBoost</w:t>
      </w:r>
      <w:proofErr w:type="spellEnd"/>
      <w:r>
        <w:t xml:space="preserve">: A scalable tree boosting system. </w:t>
      </w:r>
      <w:r>
        <w:rPr>
          <w:i/>
          <w:iCs/>
        </w:rPr>
        <w:t>Proceedings of the 22nd ACM SIGKDD international conference on knowledge discovery and data mining</w:t>
      </w:r>
      <w:r>
        <w:t xml:space="preserve">. New York, NY, USA: Association for Computing Machinery; 2016. </w:t>
      </w:r>
      <w:bookmarkStart w:id="382" w:name="ref-xgb"/>
      <w:bookmarkEnd w:id="382"/>
    </w:p>
    <w:p w14:paraId="3CAAC5E8" w14:textId="77777777" w:rsidR="00620270" w:rsidRDefault="00A729D8">
      <w:pPr>
        <w:pStyle w:val="Bibliography"/>
      </w:pPr>
      <w:r>
        <w:t xml:space="preserve">25. </w:t>
      </w:r>
      <w:r>
        <w:tab/>
        <w:t xml:space="preserve">Shah AD, Bartlett JW, Carpenter J, Nicholas O, Hemingway H. Comparison of Random Forest and Parametric Imputation Models for Imputing Missing Data Using MICE: A CALIBER Study. </w:t>
      </w:r>
      <w:r>
        <w:rPr>
          <w:i/>
          <w:iCs/>
        </w:rPr>
        <w:t>American Journal of Epidemiology</w:t>
      </w:r>
      <w:r>
        <w:t>. 2014 Jan 12;</w:t>
      </w:r>
      <w:r>
        <w:rPr>
          <w:b/>
          <w:bCs/>
        </w:rPr>
        <w:t>179</w:t>
      </w:r>
      <w:r>
        <w:t xml:space="preserve">(6):764–774. </w:t>
      </w:r>
      <w:bookmarkStart w:id="383" w:name="ref-shah2014"/>
      <w:bookmarkEnd w:id="383"/>
    </w:p>
    <w:p w14:paraId="7E771F28" w14:textId="77777777" w:rsidR="00620270" w:rsidRDefault="00A729D8">
      <w:pPr>
        <w:pStyle w:val="Bibliography"/>
      </w:pPr>
      <w:r>
        <w:t xml:space="preserve">26. </w:t>
      </w:r>
      <w:r>
        <w:tab/>
      </w:r>
      <w:proofErr w:type="spellStart"/>
      <w:r>
        <w:t>Buuren</w:t>
      </w:r>
      <w:proofErr w:type="spellEnd"/>
      <w:r>
        <w:t xml:space="preserve"> S van, </w:t>
      </w:r>
      <w:proofErr w:type="spellStart"/>
      <w:r>
        <w:t>Groothuis-Oudshoorn</w:t>
      </w:r>
      <w:proofErr w:type="spellEnd"/>
      <w:r>
        <w:t xml:space="preserve"> K. mice: Multivariate Imputation by Chained Equations </w:t>
      </w:r>
      <w:proofErr w:type="spellStart"/>
      <w:r>
        <w:t>inR</w:t>
      </w:r>
      <w:proofErr w:type="spellEnd"/>
      <w:r>
        <w:t xml:space="preserve">. </w:t>
      </w:r>
      <w:r>
        <w:rPr>
          <w:i/>
          <w:iCs/>
        </w:rPr>
        <w:t>Journal of Statistical Software</w:t>
      </w:r>
      <w:r>
        <w:t>. 2011;</w:t>
      </w:r>
      <w:r>
        <w:rPr>
          <w:b/>
          <w:bCs/>
        </w:rPr>
        <w:t>45</w:t>
      </w:r>
      <w:r>
        <w:t xml:space="preserve">(3). </w:t>
      </w:r>
      <w:bookmarkStart w:id="384" w:name="ref-buuren2011"/>
      <w:bookmarkEnd w:id="384"/>
    </w:p>
    <w:p w14:paraId="3AF3457B" w14:textId="77777777" w:rsidR="00620270" w:rsidRDefault="00A729D8">
      <w:pPr>
        <w:pStyle w:val="Bibliography"/>
      </w:pPr>
      <w:r>
        <w:t xml:space="preserve">27. </w:t>
      </w:r>
      <w:r>
        <w:tab/>
        <w:t xml:space="preserve">Williams NT, Díaz I. </w:t>
      </w:r>
      <w:proofErr w:type="spellStart"/>
      <w:r>
        <w:t>Lmtp</w:t>
      </w:r>
      <w:proofErr w:type="spellEnd"/>
      <w:r>
        <w:t xml:space="preserve">: Non-parametric Causal Effects of Feasible Interventions Based on Modified Treatment Policies. 2020. </w:t>
      </w:r>
      <w:bookmarkStart w:id="385" w:name="ref-lmtpR"/>
      <w:bookmarkEnd w:id="385"/>
    </w:p>
    <w:p w14:paraId="21BD5494" w14:textId="77777777" w:rsidR="00620270" w:rsidRDefault="00A729D8">
      <w:pPr>
        <w:pStyle w:val="Bibliography"/>
      </w:pPr>
      <w:r>
        <w:t xml:space="preserve">28. </w:t>
      </w:r>
      <w:r>
        <w:tab/>
        <w:t xml:space="preserve">Steele JG, Sanders AE, Slade GD, et al. How do age and tooth loss affect oral health impacts and quality of life? A study comparing two national samples. </w:t>
      </w:r>
      <w:r>
        <w:rPr>
          <w:i/>
          <w:iCs/>
        </w:rPr>
        <w:t>Community Dentistry and Oral Epidemiology</w:t>
      </w:r>
      <w:r>
        <w:t>. 2004 Apr;</w:t>
      </w:r>
      <w:r>
        <w:rPr>
          <w:b/>
          <w:bCs/>
        </w:rPr>
        <w:t>32</w:t>
      </w:r>
      <w:r>
        <w:t xml:space="preserve">(2):107–114. </w:t>
      </w:r>
      <w:bookmarkStart w:id="386" w:name="ref-steele2004"/>
      <w:bookmarkEnd w:id="386"/>
    </w:p>
    <w:p w14:paraId="776283E2" w14:textId="77777777" w:rsidR="00620270" w:rsidRDefault="00A729D8">
      <w:pPr>
        <w:pStyle w:val="Bibliography"/>
      </w:pPr>
      <w:r>
        <w:t xml:space="preserve">29. </w:t>
      </w:r>
      <w:r>
        <w:tab/>
        <w:t xml:space="preserve">Koyama S, Saito M, Cable N, et al. Examining the associations between oral health and social isolation: A cross-national comparative study between Japan and England. </w:t>
      </w:r>
      <w:r>
        <w:rPr>
          <w:i/>
          <w:iCs/>
        </w:rPr>
        <w:t>Social Science &amp; Medicine</w:t>
      </w:r>
      <w:r>
        <w:t xml:space="preserve">. 2021 </w:t>
      </w:r>
      <w:proofErr w:type="gramStart"/>
      <w:r>
        <w:t>May;</w:t>
      </w:r>
      <w:r>
        <w:rPr>
          <w:b/>
          <w:bCs/>
        </w:rPr>
        <w:t>277</w:t>
      </w:r>
      <w:r>
        <w:t>:113895</w:t>
      </w:r>
      <w:proofErr w:type="gramEnd"/>
      <w:r>
        <w:t xml:space="preserve">. </w:t>
      </w:r>
      <w:bookmarkStart w:id="387" w:name="ref-koyama2021"/>
      <w:bookmarkEnd w:id="387"/>
    </w:p>
    <w:p w14:paraId="196A784E" w14:textId="77777777" w:rsidR="00620270" w:rsidRDefault="00A729D8">
      <w:pPr>
        <w:pStyle w:val="Bibliography"/>
      </w:pPr>
      <w:r>
        <w:t xml:space="preserve">30. </w:t>
      </w:r>
      <w:r>
        <w:tab/>
        <w:t xml:space="preserve">Petersen ML, Porter KE, Gruber S, Wang Y, </w:t>
      </w:r>
      <w:proofErr w:type="spellStart"/>
      <w:r>
        <w:t>Laan</w:t>
      </w:r>
      <w:proofErr w:type="spellEnd"/>
      <w:r>
        <w:t xml:space="preserve"> MJ van der. Diagnosing and responding to violations in the positivity assumption. </w:t>
      </w:r>
      <w:r>
        <w:rPr>
          <w:i/>
          <w:iCs/>
        </w:rPr>
        <w:t>Statistical Methods in Medical Research</w:t>
      </w:r>
      <w:r>
        <w:t>. 2010 Oct 28;</w:t>
      </w:r>
      <w:r>
        <w:rPr>
          <w:b/>
          <w:bCs/>
        </w:rPr>
        <w:t>21</w:t>
      </w:r>
      <w:r>
        <w:t xml:space="preserve">(1):31–54. </w:t>
      </w:r>
      <w:bookmarkStart w:id="388" w:name="ref-petersen2010"/>
      <w:bookmarkEnd w:id="388"/>
    </w:p>
    <w:p w14:paraId="2495FDE9" w14:textId="77777777" w:rsidR="00620270" w:rsidRDefault="00A729D8">
      <w:pPr>
        <w:pStyle w:val="Bibliography"/>
      </w:pPr>
      <w:r>
        <w:t xml:space="preserve">31. </w:t>
      </w:r>
      <w:r>
        <w:tab/>
        <w:t xml:space="preserve">Matsui D, Yamamoto T, </w:t>
      </w:r>
      <w:proofErr w:type="spellStart"/>
      <w:r>
        <w:t>Nishigaki</w:t>
      </w:r>
      <w:proofErr w:type="spellEnd"/>
      <w:r>
        <w:t xml:space="preserve"> M, et al. Validity of self-reported number of teeth and oral health variables. </w:t>
      </w:r>
      <w:r>
        <w:rPr>
          <w:i/>
          <w:iCs/>
        </w:rPr>
        <w:t>BMC Oral Health</w:t>
      </w:r>
      <w:r>
        <w:t>. 2016 Jul 15;</w:t>
      </w:r>
      <w:r>
        <w:rPr>
          <w:b/>
          <w:bCs/>
        </w:rPr>
        <w:t>17</w:t>
      </w:r>
      <w:r>
        <w:t xml:space="preserve">(1). </w:t>
      </w:r>
      <w:bookmarkStart w:id="389" w:name="ref-matsui2016"/>
      <w:bookmarkEnd w:id="389"/>
    </w:p>
    <w:p w14:paraId="293AA89D" w14:textId="77777777" w:rsidR="00620270" w:rsidRDefault="00A729D8">
      <w:pPr>
        <w:pStyle w:val="Bibliography"/>
      </w:pPr>
      <w:r>
        <w:t xml:space="preserve">32. </w:t>
      </w:r>
      <w:r>
        <w:tab/>
        <w:t xml:space="preserve">Ueno M, Ohara S, Inoue M, </w:t>
      </w:r>
      <w:proofErr w:type="spellStart"/>
      <w:r>
        <w:t>Tsugane</w:t>
      </w:r>
      <w:proofErr w:type="spellEnd"/>
      <w:r>
        <w:t xml:space="preserve"> S, Kawaguchi Y. Association between education level and dentition status in Japanese adults: Japan public health center-based oral health study. </w:t>
      </w:r>
      <w:r>
        <w:rPr>
          <w:i/>
          <w:iCs/>
        </w:rPr>
        <w:t>Community Dentistry and Oral Epidemiology</w:t>
      </w:r>
      <w:r>
        <w:t>. 2012 Apr 27;</w:t>
      </w:r>
      <w:r>
        <w:rPr>
          <w:b/>
          <w:bCs/>
        </w:rPr>
        <w:t>40</w:t>
      </w:r>
      <w:r>
        <w:t xml:space="preserve">(6):481–487. </w:t>
      </w:r>
      <w:bookmarkStart w:id="390" w:name="ref-ueno2012"/>
      <w:bookmarkEnd w:id="390"/>
    </w:p>
    <w:p w14:paraId="4A636820" w14:textId="77777777" w:rsidR="00620270" w:rsidRDefault="00A729D8">
      <w:pPr>
        <w:pStyle w:val="Bibliography"/>
      </w:pPr>
      <w:r>
        <w:t xml:space="preserve">33. </w:t>
      </w:r>
      <w:r>
        <w:tab/>
        <w:t xml:space="preserve">Hernan MA. Estimating causal effects from epidemiological data. </w:t>
      </w:r>
      <w:r>
        <w:rPr>
          <w:i/>
          <w:iCs/>
        </w:rPr>
        <w:t>Journal of Epidemiology &amp; Community Health</w:t>
      </w:r>
      <w:r>
        <w:t>. 2006 Jul 1;</w:t>
      </w:r>
      <w:r>
        <w:rPr>
          <w:b/>
          <w:bCs/>
        </w:rPr>
        <w:t>60</w:t>
      </w:r>
      <w:r>
        <w:t xml:space="preserve">(7):578–586. </w:t>
      </w:r>
      <w:bookmarkStart w:id="391" w:name="ref-hernan2006"/>
      <w:bookmarkEnd w:id="391"/>
    </w:p>
    <w:p w14:paraId="629E6C57" w14:textId="77777777" w:rsidR="00620270" w:rsidRDefault="00A729D8">
      <w:pPr>
        <w:pStyle w:val="Bibliography"/>
      </w:pPr>
      <w:r>
        <w:t xml:space="preserve">34. </w:t>
      </w:r>
      <w:r>
        <w:tab/>
      </w:r>
      <w:proofErr w:type="spellStart"/>
      <w:r>
        <w:t>VanderWeele</w:t>
      </w:r>
      <w:proofErr w:type="spellEnd"/>
      <w:r>
        <w:t xml:space="preserve"> TJ, Ding P. Sensitivity Analysis in Observational Research: Introducing the E-Value. </w:t>
      </w:r>
      <w:r>
        <w:rPr>
          <w:i/>
          <w:iCs/>
        </w:rPr>
        <w:t>Annals of Internal Medicine</w:t>
      </w:r>
      <w:r>
        <w:t>. 2017 Jul 11;</w:t>
      </w:r>
      <w:r>
        <w:rPr>
          <w:b/>
          <w:bCs/>
        </w:rPr>
        <w:t>167</w:t>
      </w:r>
      <w:r>
        <w:t>(4):268.</w:t>
      </w:r>
    </w:p>
    <w:p w14:paraId="72AF21D7" w14:textId="77777777" w:rsidR="00620270" w:rsidRDefault="00620270">
      <w:pPr>
        <w:pStyle w:val="Bibliography"/>
      </w:pPr>
    </w:p>
    <w:p w14:paraId="43B225F3" w14:textId="77777777" w:rsidR="00620270" w:rsidRDefault="00A729D8">
      <w:pPr>
        <w:pStyle w:val="Heading2"/>
      </w:pPr>
      <w:bookmarkStart w:id="392" w:name="docs-internal-guid-55bb6205-7fff-10ba-56"/>
      <w:bookmarkEnd w:id="392"/>
      <w:r>
        <w:t>List of figure and table legends:</w:t>
      </w:r>
    </w:p>
    <w:p w14:paraId="2466A409" w14:textId="77777777" w:rsidR="00620270" w:rsidRDefault="00A729D8">
      <w:r>
        <w:t xml:space="preserve">Figure 1. Flow of participants during the </w:t>
      </w:r>
      <w:proofErr w:type="gramStart"/>
      <w:r>
        <w:t>6 year</w:t>
      </w:r>
      <w:proofErr w:type="gramEnd"/>
      <w:r>
        <w:t xml:space="preserve"> follow-up</w:t>
      </w:r>
    </w:p>
    <w:p w14:paraId="10AFAF0F" w14:textId="77777777" w:rsidR="00620270" w:rsidRDefault="00A729D8">
      <w:r>
        <w:rPr>
          <w:color w:val="000000"/>
        </w:rPr>
        <w:t>Figure 2. D</w:t>
      </w:r>
      <w:r>
        <w:t xml:space="preserve">irected acyclic graph showing </w:t>
      </w:r>
      <w:proofErr w:type="spellStart"/>
      <w:r>
        <w:t>hypothesised</w:t>
      </w:r>
      <w:proofErr w:type="spellEnd"/>
      <w:r>
        <w:t xml:space="preserve"> temporal associations between study variables</w:t>
      </w:r>
    </w:p>
    <w:p w14:paraId="3EDB985C" w14:textId="77777777" w:rsidR="00620270" w:rsidRDefault="00620270"/>
    <w:p w14:paraId="0970C6F6" w14:textId="77777777" w:rsidR="00620270" w:rsidRDefault="00620270"/>
    <w:p w14:paraId="468D6E0F" w14:textId="77777777" w:rsidR="00620270" w:rsidRDefault="00A729D8">
      <w:r>
        <w:rPr>
          <w:color w:val="000000"/>
        </w:rPr>
        <w:t xml:space="preserve">Figure 3. Shows the variation of estimates with and without Super learner. (3-a) shows odds ratios and 95% confidence interval when the reference was TMLE estimate related to edentate state. (3-b) shows </w:t>
      </w:r>
      <w:proofErr w:type="spellStart"/>
      <w:proofErr w:type="gramStart"/>
      <w:r>
        <w:rPr>
          <w:color w:val="000000"/>
        </w:rPr>
        <w:t>shows</w:t>
      </w:r>
      <w:proofErr w:type="spellEnd"/>
      <w:proofErr w:type="gramEnd"/>
      <w:r>
        <w:rPr>
          <w:color w:val="000000"/>
        </w:rPr>
        <w:t xml:space="preserve"> odds ratios and 95% confidence interval when the reference was TMLE estimate related to observed number of teeth state.</w:t>
      </w:r>
    </w:p>
    <w:p w14:paraId="3AC4131C" w14:textId="77777777" w:rsidR="00620270" w:rsidRDefault="00A729D8">
      <w:r>
        <w:rPr>
          <w:color w:val="000000"/>
        </w:rPr>
        <w:t xml:space="preserve">Table 1. </w:t>
      </w:r>
    </w:p>
    <w:p w14:paraId="0F1DF4F6" w14:textId="77777777" w:rsidR="00620270" w:rsidRDefault="00A729D8">
      <w:r>
        <w:rPr>
          <w:color w:val="000000"/>
        </w:rPr>
        <w:t xml:space="preserve">Table 2. </w:t>
      </w:r>
    </w:p>
    <w:p w14:paraId="0B4B4867" w14:textId="77777777" w:rsidR="00620270" w:rsidRDefault="00A729D8" w:rsidP="00803FC6">
      <w:pPr>
        <w:pStyle w:val="BodyText"/>
      </w:pPr>
      <w:bookmarkStart w:id="393" w:name="section"/>
      <w:bookmarkEnd w:id="393"/>
      <w:r>
        <w:br/>
      </w:r>
    </w:p>
    <w:sectPr w:rsidR="00620270">
      <w:footerReference w:type="default" r:id="rId11"/>
      <w:pgSz w:w="11906" w:h="16838"/>
      <w:pgMar w:top="1694" w:right="1411" w:bottom="1963" w:left="1411" w:header="1411" w:footer="1411" w:gutter="0"/>
      <w:lnNumType w:countBy="1" w:distance="283" w:restart="continuous"/>
      <w:cols w:space="720"/>
      <w:formProt w:val="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da Jun" w:date="2022-04-21T08:10:00Z" w:initials="AJ">
    <w:p w14:paraId="7EF93F13" w14:textId="77777777" w:rsidR="004665B4" w:rsidRDefault="00810A3C">
      <w:pPr>
        <w:pStyle w:val="CommentText"/>
      </w:pPr>
      <w:r>
        <w:rPr>
          <w:rStyle w:val="CommentReference"/>
        </w:rPr>
        <w:annotationRef/>
      </w:r>
      <w:r w:rsidR="004665B4">
        <w:t>Very humility title!! I think the title can be modified as follows;</w:t>
      </w:r>
    </w:p>
    <w:p w14:paraId="3AF5C206" w14:textId="77777777" w:rsidR="004665B4" w:rsidRDefault="004665B4">
      <w:pPr>
        <w:pStyle w:val="CommentText"/>
      </w:pPr>
      <w:r>
        <w:t>*Causal inference of the effect of number of remaining teeth on social participation</w:t>
      </w:r>
    </w:p>
    <w:p w14:paraId="01213F6B" w14:textId="77777777" w:rsidR="004665B4" w:rsidRDefault="004665B4" w:rsidP="00E012BF">
      <w:pPr>
        <w:pStyle w:val="CommentText"/>
      </w:pPr>
      <w:r>
        <w:t xml:space="preserve">*Number of teeth and social participation:  Longitudinal modified treatment policy approach </w:t>
      </w:r>
    </w:p>
  </w:comment>
  <w:comment w:id="2" w:author="Tsakos, Georgios" w:date="2022-04-22T18:33:00Z" w:initials="TG">
    <w:p w14:paraId="525EB6DD" w14:textId="77777777" w:rsidR="000705E2" w:rsidRDefault="000705E2" w:rsidP="00255677">
      <w:r>
        <w:rPr>
          <w:rStyle w:val="CommentReference"/>
        </w:rPr>
        <w:annotationRef/>
      </w:r>
      <w:r>
        <w:t>How about: Effect of number of teeth on social participation among older adults in Japan: longitudinal modified treatment policy approach</w:t>
      </w:r>
    </w:p>
  </w:comment>
  <w:comment w:id="4" w:author="Tsakos, Georgios" w:date="2022-04-22T19:54:00Z" w:initials="TG">
    <w:p w14:paraId="34E9C69B" w14:textId="77777777" w:rsidR="00DF34C4" w:rsidRDefault="00DF34C4" w:rsidP="005122A2">
      <w:r>
        <w:rPr>
          <w:rStyle w:val="CommentReference"/>
        </w:rPr>
        <w:annotationRef/>
      </w:r>
      <w:r>
        <w:t>Please make sure this is identical to the objective in the main text</w:t>
      </w:r>
    </w:p>
  </w:comment>
  <w:comment w:id="20" w:author="Anja Heilmann" w:date="2022-04-23T18:28:00Z" w:initials="AH">
    <w:p w14:paraId="0699E567" w14:textId="77777777" w:rsidR="002A17E5" w:rsidRDefault="002A17E5" w:rsidP="00203E7C">
      <w:r>
        <w:rPr>
          <w:rStyle w:val="CommentReference"/>
        </w:rPr>
        <w:annotationRef/>
      </w:r>
      <w:r>
        <w:t>could just say “less than”?</w:t>
      </w:r>
    </w:p>
  </w:comment>
  <w:comment w:id="22" w:author="Anja Heilmann" w:date="2022-04-23T18:29:00Z" w:initials="AH">
    <w:p w14:paraId="43995E66" w14:textId="77777777" w:rsidR="008541B3" w:rsidRDefault="008541B3" w:rsidP="0079111D">
      <w:r>
        <w:rPr>
          <w:rStyle w:val="CommentReference"/>
        </w:rPr>
        <w:annotationRef/>
      </w:r>
      <w:r>
        <w:t>Causal?</w:t>
      </w:r>
    </w:p>
  </w:comment>
  <w:comment w:id="28" w:author="Anja Heilmann" w:date="2022-04-23T18:30:00Z" w:initials="AH">
    <w:p w14:paraId="786238D5" w14:textId="77777777" w:rsidR="005E5D31" w:rsidRDefault="008541B3" w:rsidP="00E15E4F">
      <w:r>
        <w:rPr>
          <w:rStyle w:val="CommentReference"/>
        </w:rPr>
        <w:annotationRef/>
      </w:r>
      <w:r w:rsidR="005E5D31">
        <w:t>would it be clearer if it was phrased as “to all participants being edentate”?</w:t>
      </w:r>
    </w:p>
  </w:comment>
  <w:comment w:id="38" w:author="Anja Heilmann" w:date="2022-04-23T18:32:00Z" w:initials="AH">
    <w:p w14:paraId="23D88F4A" w14:textId="6B2B3E55" w:rsidR="008541B3" w:rsidRDefault="008541B3" w:rsidP="00FA02E8">
      <w:r>
        <w:rPr>
          <w:rStyle w:val="CommentReference"/>
        </w:rPr>
        <w:annotationRef/>
      </w:r>
      <w:r>
        <w:t>should this be present tense here (“provides”)</w:t>
      </w:r>
    </w:p>
  </w:comment>
  <w:comment w:id="54" w:author="Aida Jun" w:date="2022-04-21T08:30:00Z" w:initials="AJ">
    <w:p w14:paraId="68E143CD" w14:textId="45FDC41A" w:rsidR="004665B4" w:rsidRDefault="004665B4" w:rsidP="00B608D6">
      <w:r>
        <w:rPr>
          <w:rStyle w:val="CommentReference"/>
        </w:rPr>
        <w:annotationRef/>
      </w:r>
      <w:r>
        <w:t>Does following systematic reviews much?</w:t>
      </w:r>
    </w:p>
    <w:p w14:paraId="24F2F3CE" w14:textId="77777777" w:rsidR="004665B4" w:rsidRDefault="004665B4">
      <w:pPr>
        <w:pStyle w:val="CommentText"/>
      </w:pPr>
    </w:p>
    <w:p w14:paraId="177FE1A2" w14:textId="77777777" w:rsidR="004665B4" w:rsidRDefault="004665B4" w:rsidP="00B608D6">
      <w:r>
        <w:t>Social relationships and mortality risk: a meta-analytic review</w:t>
      </w:r>
    </w:p>
    <w:p w14:paraId="1FFFB562" w14:textId="77777777" w:rsidR="004665B4" w:rsidRDefault="004665B4">
      <w:pPr>
        <w:pStyle w:val="CommentText"/>
      </w:pPr>
    </w:p>
    <w:p w14:paraId="2FDE268D" w14:textId="77777777" w:rsidR="004665B4" w:rsidRDefault="004665B4" w:rsidP="00B608D6">
      <w:r>
        <w:t>J. Holt-Lunstad, T. B. Smith and J. B. Layton</w:t>
      </w:r>
    </w:p>
    <w:p w14:paraId="7879C0AB" w14:textId="77777777" w:rsidR="004665B4" w:rsidRDefault="004665B4">
      <w:pPr>
        <w:pStyle w:val="CommentText"/>
      </w:pPr>
    </w:p>
    <w:p w14:paraId="71E14AF7" w14:textId="77777777" w:rsidR="004665B4" w:rsidRDefault="004665B4" w:rsidP="00B608D6">
      <w:r>
        <w:t>PLoS Med 2010 Vol. 7 Issue 7 Pages e1000316</w:t>
      </w:r>
    </w:p>
    <w:p w14:paraId="6B05E6D4" w14:textId="77777777" w:rsidR="004665B4" w:rsidRDefault="004665B4">
      <w:pPr>
        <w:pStyle w:val="CommentText"/>
      </w:pPr>
    </w:p>
    <w:p w14:paraId="5C755205" w14:textId="77777777" w:rsidR="004665B4" w:rsidRDefault="004665B4" w:rsidP="00B608D6">
      <w:r>
        <w:t>Accession Number: 20668659 PMCID: 2910600</w:t>
      </w:r>
    </w:p>
    <w:p w14:paraId="1BD85F2A" w14:textId="77777777" w:rsidR="004665B4" w:rsidRDefault="004665B4">
      <w:pPr>
        <w:pStyle w:val="CommentText"/>
      </w:pPr>
    </w:p>
    <w:p w14:paraId="56C77D76" w14:textId="77777777" w:rsidR="004665B4" w:rsidRDefault="004665B4">
      <w:pPr>
        <w:pStyle w:val="CommentText"/>
      </w:pPr>
    </w:p>
    <w:p w14:paraId="3E250257" w14:textId="77777777" w:rsidR="004665B4" w:rsidRDefault="004665B4">
      <w:pPr>
        <w:pStyle w:val="CommentText"/>
      </w:pPr>
    </w:p>
    <w:p w14:paraId="2CD7A1B8" w14:textId="77777777" w:rsidR="004665B4" w:rsidRDefault="004665B4">
      <w:pPr>
        <w:pStyle w:val="CommentText"/>
      </w:pPr>
      <w:r>
        <w:t>Exercise-based interventions for post-stroke social participation: A systematic review and network meta-analysis.</w:t>
      </w:r>
    </w:p>
    <w:p w14:paraId="6763C8B6" w14:textId="77777777" w:rsidR="004665B4" w:rsidRDefault="004665B4">
      <w:pPr>
        <w:pStyle w:val="CommentText"/>
      </w:pPr>
      <w:r>
        <w:t>Zhang Q, Schwade M, Smith Y, Wood R, Young L.</w:t>
      </w:r>
    </w:p>
    <w:p w14:paraId="7A17E925" w14:textId="77777777" w:rsidR="004665B4" w:rsidRDefault="004665B4">
      <w:pPr>
        <w:pStyle w:val="CommentText"/>
      </w:pPr>
      <w:r>
        <w:t>Int J Nurs Stud. 2020 Nov;111:103738. doi: 10.1016/j.ijnurstu.2020.103738. Epub 2020 Aug 1.</w:t>
      </w:r>
    </w:p>
    <w:p w14:paraId="02583A63" w14:textId="77777777" w:rsidR="004665B4" w:rsidRDefault="004665B4" w:rsidP="00B608D6">
      <w:pPr>
        <w:pStyle w:val="CommentText"/>
      </w:pPr>
      <w:r>
        <w:t>PMID: 32858433</w:t>
      </w:r>
    </w:p>
  </w:comment>
  <w:comment w:id="55" w:author="Anja Heilmann" w:date="2022-04-23T18:36:00Z" w:initials="AH">
    <w:p w14:paraId="2DE8FE1D" w14:textId="77777777" w:rsidR="00EE11DC" w:rsidRDefault="00EE11DC" w:rsidP="002530E3">
      <w:r>
        <w:rPr>
          <w:rStyle w:val="CommentReference"/>
        </w:rPr>
        <w:annotationRef/>
      </w:r>
      <w:r>
        <w:t>I agree that Holt-Lunstad et al. would be important to cite. Zhang et al. is treating social participation as the outcome though - would perhaps fit better with the last sentence of this paragraph?</w:t>
      </w:r>
    </w:p>
  </w:comment>
  <w:comment w:id="59" w:author="Aida Jun" w:date="2022-04-21T08:26:00Z" w:initials="AJ">
    <w:p w14:paraId="215F25D2" w14:textId="5E69620B" w:rsidR="004665B4" w:rsidRDefault="004665B4" w:rsidP="009B21BB">
      <w:r>
        <w:rPr>
          <w:rStyle w:val="CommentReference"/>
        </w:rPr>
        <w:annotationRef/>
      </w:r>
      <w:r>
        <w:t>Does following systematic review much?</w:t>
      </w:r>
    </w:p>
    <w:p w14:paraId="5A3AB650" w14:textId="77777777" w:rsidR="004665B4" w:rsidRDefault="004665B4">
      <w:pPr>
        <w:pStyle w:val="CommentText"/>
      </w:pPr>
    </w:p>
    <w:p w14:paraId="197110C7" w14:textId="77777777" w:rsidR="004665B4" w:rsidRDefault="004665B4">
      <w:pPr>
        <w:pStyle w:val="CommentText"/>
      </w:pPr>
    </w:p>
    <w:p w14:paraId="219D637C" w14:textId="77777777" w:rsidR="004665B4" w:rsidRDefault="004665B4">
      <w:pPr>
        <w:pStyle w:val="CommentText"/>
      </w:pPr>
      <w:r>
        <w:t>Barriers and Facilitators to Social Participation in Older Adults: A Systematic Literature Review.</w:t>
      </w:r>
    </w:p>
    <w:p w14:paraId="2DFE4093" w14:textId="77777777" w:rsidR="004665B4" w:rsidRDefault="004665B4">
      <w:pPr>
        <w:pStyle w:val="CommentText"/>
      </w:pPr>
      <w:r>
        <w:t>Townsend BG, Chen JT, Wuthrich VM.</w:t>
      </w:r>
    </w:p>
    <w:p w14:paraId="0E00078B" w14:textId="77777777" w:rsidR="004665B4" w:rsidRDefault="004665B4">
      <w:pPr>
        <w:pStyle w:val="CommentText"/>
      </w:pPr>
      <w:r>
        <w:t>Clin Gerontol. 2021 Jul-Sep;44(4):359-380. doi: 10.1080/07317115.2020.1863890. Epub 2021 Jan 3.</w:t>
      </w:r>
    </w:p>
    <w:p w14:paraId="322E258E" w14:textId="77777777" w:rsidR="004665B4" w:rsidRDefault="004665B4" w:rsidP="009B21BB">
      <w:pPr>
        <w:pStyle w:val="CommentText"/>
      </w:pPr>
      <w:r>
        <w:t>PMID: 33393443</w:t>
      </w:r>
    </w:p>
  </w:comment>
  <w:comment w:id="61" w:author="Tsakos, Georgios" w:date="2022-04-22T18:18:00Z" w:initials="TG">
    <w:p w14:paraId="7EB901A0" w14:textId="77777777" w:rsidR="00803FC6" w:rsidRDefault="00803FC6" w:rsidP="004C3730">
      <w:r>
        <w:rPr>
          <w:rStyle w:val="CommentReference"/>
        </w:rPr>
        <w:annotationRef/>
      </w:r>
      <w:r>
        <w:t>Wanted to also add eating as it is an essential aspect of social interaction</w:t>
      </w:r>
    </w:p>
  </w:comment>
  <w:comment w:id="66" w:author="Tsakos, Georgios" w:date="2022-04-22T18:18:00Z" w:initials="TG">
    <w:p w14:paraId="4E58655B" w14:textId="77777777" w:rsidR="00803FC6" w:rsidRDefault="00803FC6" w:rsidP="002170C0">
      <w:r>
        <w:rPr>
          <w:rStyle w:val="CommentReference"/>
        </w:rPr>
        <w:annotationRef/>
      </w:r>
      <w:r>
        <w:t>Tooth loss is also a result of treatment decisions (not necessarily good ones) across the life course…</w:t>
      </w:r>
    </w:p>
  </w:comment>
  <w:comment w:id="127" w:author="Aida Jun" w:date="2022-04-21T08:41:00Z" w:initials="AJ">
    <w:p w14:paraId="71EF3AFA" w14:textId="4117924D" w:rsidR="00913F5E" w:rsidRDefault="00913F5E" w:rsidP="006C4D16">
      <w:pPr>
        <w:pStyle w:val="CommentText"/>
      </w:pPr>
      <w:r>
        <w:rPr>
          <w:rStyle w:val="CommentReference"/>
        </w:rPr>
        <w:annotationRef/>
      </w:r>
      <w:r>
        <w:t>I can't find the S1.</w:t>
      </w:r>
    </w:p>
  </w:comment>
  <w:comment w:id="145" w:author="Aida Jun" w:date="2022-04-21T08:52:00Z" w:initials="AJ">
    <w:p w14:paraId="395F4602" w14:textId="77777777" w:rsidR="00C008F7" w:rsidRDefault="00C008F7" w:rsidP="008F4EC9">
      <w:pPr>
        <w:pStyle w:val="CommentText"/>
      </w:pPr>
      <w:r>
        <w:rPr>
          <w:rStyle w:val="CommentReference"/>
        </w:rPr>
        <w:annotationRef/>
      </w:r>
      <w:r>
        <w:t>This is just idea. I think current analysis is OK. (Don't you include education as the time-invariant covariates?)</w:t>
      </w:r>
    </w:p>
  </w:comment>
  <w:comment w:id="146" w:author="Tsakos, Georgios" w:date="2022-04-22T18:50:00Z" w:initials="TG">
    <w:p w14:paraId="08FFE0F9" w14:textId="77777777" w:rsidR="002A4546" w:rsidRDefault="002A4546" w:rsidP="002F798B">
      <w:r>
        <w:rPr>
          <w:rStyle w:val="CommentReference"/>
        </w:rPr>
        <w:annotationRef/>
      </w:r>
      <w:r>
        <w:t>Good point</w:t>
      </w:r>
    </w:p>
  </w:comment>
  <w:comment w:id="147" w:author="Tsakos, Georgios" w:date="2022-04-22T18:49:00Z" w:initials="TG">
    <w:p w14:paraId="3F62DE99" w14:textId="5B665BB0" w:rsidR="002A4546" w:rsidRDefault="002A4546" w:rsidP="00E92D1B">
      <w:r>
        <w:rPr>
          <w:rStyle w:val="CommentReference"/>
        </w:rPr>
        <w:annotationRef/>
      </w:r>
      <w:r>
        <w:t>Is household income the only variable available? It occurred to me that in ELSA there is also wealth and this may reflect better the available income of older adults where some (but not all) are pensioners. Is there such a variable in JAGES? Anyway, this is not a crucial issue but thought of checking</w:t>
      </w:r>
    </w:p>
  </w:comment>
  <w:comment w:id="149" w:author="Tsakos, Georgios" w:date="2022-04-22T18:51:00Z" w:initials="TG">
    <w:p w14:paraId="138F918E" w14:textId="77777777" w:rsidR="001004D3" w:rsidRDefault="001004D3" w:rsidP="00AE075C">
      <w:r>
        <w:rPr>
          <w:rStyle w:val="CommentReference"/>
        </w:rPr>
        <w:annotationRef/>
      </w:r>
      <w:r>
        <w:t xml:space="preserve">It may be me missing a relevant email but do not seem to have any of the Figures. </w:t>
      </w:r>
    </w:p>
  </w:comment>
  <w:comment w:id="159" w:author="Aida Jun" w:date="2022-04-21T08:51:00Z" w:initials="AJ">
    <w:p w14:paraId="65557CE3" w14:textId="05CF9F39" w:rsidR="00E74CA9" w:rsidRDefault="00E74CA9" w:rsidP="005657E8">
      <w:pPr>
        <w:pStyle w:val="CommentText"/>
      </w:pPr>
      <w:r>
        <w:rPr>
          <w:rStyle w:val="CommentReference"/>
        </w:rPr>
        <w:annotationRef/>
      </w:r>
      <w:r>
        <w:t>Maximal??</w:t>
      </w:r>
    </w:p>
  </w:comment>
  <w:comment w:id="160" w:author="Tsakos, Georgios" w:date="2022-04-22T18:54:00Z" w:initials="TG">
    <w:p w14:paraId="20E8A04E" w14:textId="77777777" w:rsidR="00B8634E" w:rsidRDefault="00B8634E" w:rsidP="0087121B">
      <w:r>
        <w:rPr>
          <w:rStyle w:val="CommentReference"/>
        </w:rPr>
        <w:annotationRef/>
      </w:r>
      <w:r>
        <w:t>I think what we mean is that all participants had at least the functional dentition (they could have a complete dentition, but everyone had at least the functional dentition). I would substitute “a minimum” with “at least a”</w:t>
      </w:r>
    </w:p>
  </w:comment>
  <w:comment w:id="163" w:author="Tsakos, Georgios" w:date="2022-04-22T18:57:00Z" w:initials="TG">
    <w:p w14:paraId="523FB555" w14:textId="77777777" w:rsidR="00E83C75" w:rsidRDefault="00E83C75" w:rsidP="00734F8F">
      <w:r>
        <w:rPr>
          <w:rStyle w:val="CommentReference"/>
        </w:rPr>
        <w:annotationRef/>
      </w:r>
      <w:r>
        <w:t>Do not think the parenthesis adds something meaningful; all is described in the main text of the scenario, so would delete the parenthesis</w:t>
      </w:r>
    </w:p>
  </w:comment>
  <w:comment w:id="170" w:author="Tsakos, Georgios" w:date="2022-04-22T19:02:00Z" w:initials="TG">
    <w:p w14:paraId="1534D0B1" w14:textId="77777777" w:rsidR="005A635E" w:rsidRDefault="005A635E" w:rsidP="002125E4">
      <w:r>
        <w:rPr>
          <w:rStyle w:val="CommentReference"/>
        </w:rPr>
        <w:annotationRef/>
      </w:r>
      <w:r>
        <w:t>Isn’t this a form of sensitivity analysis?</w:t>
      </w:r>
    </w:p>
  </w:comment>
  <w:comment w:id="172" w:author="Aida Jun" w:date="2022-04-21T08:55:00Z" w:initials="AJ">
    <w:p w14:paraId="03FE6C85" w14:textId="2636E474" w:rsidR="00446102" w:rsidRDefault="00446102" w:rsidP="005F4FAA">
      <w:pPr>
        <w:pStyle w:val="CommentText"/>
      </w:pPr>
      <w:r>
        <w:rPr>
          <w:rStyle w:val="CommentReference"/>
        </w:rPr>
        <w:annotationRef/>
      </w:r>
      <w:r>
        <w:t>E-value: Reference should be added.</w:t>
      </w:r>
    </w:p>
  </w:comment>
  <w:comment w:id="173" w:author="Anja Heilmann" w:date="2022-04-23T21:39:00Z" w:initials="AH">
    <w:p w14:paraId="5B1D0E6D" w14:textId="77777777" w:rsidR="007134EC" w:rsidRDefault="007134EC" w:rsidP="0059043A">
      <w:r>
        <w:rPr>
          <w:rStyle w:val="CommentReference"/>
        </w:rPr>
        <w:annotationRef/>
      </w:r>
      <w:r>
        <w:t>And maybe add one sentence about their interpretation?</w:t>
      </w:r>
    </w:p>
  </w:comment>
  <w:comment w:id="181" w:author="Anja Heilmann" w:date="2022-04-23T21:35:00Z" w:initials="AH">
    <w:p w14:paraId="5C09EF43" w14:textId="04BF4DAF" w:rsidR="007134EC" w:rsidRDefault="007134EC" w:rsidP="001231BE">
      <w:r>
        <w:rPr>
          <w:rStyle w:val="CommentReference"/>
        </w:rPr>
        <w:annotationRef/>
      </w:r>
      <w:r>
        <w:t>isn’t this the same as saying “less than once a month”? Would be easier to follow.</w:t>
      </w:r>
    </w:p>
  </w:comment>
  <w:comment w:id="187" w:author="Anja Heilmann" w:date="2022-04-23T21:48:00Z" w:initials="AH">
    <w:p w14:paraId="4148D932" w14:textId="77777777" w:rsidR="00E167E4" w:rsidRDefault="00E167E4" w:rsidP="00412440">
      <w:r>
        <w:rPr>
          <w:rStyle w:val="CommentReference"/>
        </w:rPr>
        <w:annotationRef/>
      </w:r>
      <w:r>
        <w:t>Can the Table 2 caption state more clearly what the outcome is i.e. according to the interpretation in the next sentence you are predicting odds of social participation = at least one a month? And for the contrast column, the condition mentioned first for each contrast is the reference and the condition mentioned second is the comparator that the OR refers to? I think another footnote to the table clarifying this would help the reader</w:t>
      </w:r>
    </w:p>
  </w:comment>
  <w:comment w:id="191" w:author="Tsakos, Georgios" w:date="2022-04-22T19:13:00Z" w:initials="TG">
    <w:p w14:paraId="69939D52" w14:textId="22C121D7" w:rsidR="006D6FF5" w:rsidRDefault="006D6FF5" w:rsidP="00993F65">
      <w:r>
        <w:rPr>
          <w:rStyle w:val="CommentReference"/>
        </w:rPr>
        <w:annotationRef/>
      </w:r>
      <w:r>
        <w:t>It is easier to say having fewer teeth… and having more teeth (further down this sentence)</w:t>
      </w:r>
    </w:p>
  </w:comment>
  <w:comment w:id="209" w:author="Aida Jun" w:date="2022-04-21T09:06:00Z" w:initials="AJ">
    <w:p w14:paraId="7A24ED77" w14:textId="5F074DE5" w:rsidR="00E148E8" w:rsidRDefault="00E148E8" w:rsidP="00272055">
      <w:pPr>
        <w:pStyle w:val="CommentText"/>
      </w:pPr>
      <w:r>
        <w:rPr>
          <w:rStyle w:val="CommentReference"/>
        </w:rPr>
        <w:annotationRef/>
      </w:r>
      <w:r>
        <w:t>This should be explain in the footnote of the table!!</w:t>
      </w:r>
    </w:p>
  </w:comment>
  <w:comment w:id="223" w:author="Anja Heilmann" w:date="2022-04-23T21:58:00Z" w:initials="AH">
    <w:p w14:paraId="5FED7D5F" w14:textId="77777777" w:rsidR="00111F52" w:rsidRDefault="00111F52" w:rsidP="00330E7D">
      <w:r>
        <w:rPr>
          <w:rStyle w:val="CommentReference"/>
        </w:rPr>
        <w:annotationRef/>
      </w:r>
      <w:r>
        <w:t>think this should also be mentioned in Table 2 footnote</w:t>
      </w:r>
    </w:p>
  </w:comment>
  <w:comment w:id="230" w:author="Aida Jun" w:date="2022-04-21T09:26:00Z" w:initials="AJ">
    <w:p w14:paraId="01B9A596" w14:textId="34EF8C64" w:rsidR="00D31E7C" w:rsidRDefault="00D31E7C" w:rsidP="00720A05">
      <w:r>
        <w:rPr>
          <w:rStyle w:val="CommentReference"/>
        </w:rPr>
        <w:annotationRef/>
      </w:r>
      <w:r>
        <w:t>General composition of Introduction</w:t>
      </w:r>
    </w:p>
    <w:p w14:paraId="4A122DE1" w14:textId="77777777" w:rsidR="00D31E7C" w:rsidRDefault="00D31E7C">
      <w:pPr>
        <w:pStyle w:val="CommentText"/>
      </w:pPr>
      <w:r>
        <w:t xml:space="preserve">The structure of an introduction </w:t>
      </w:r>
    </w:p>
    <w:p w14:paraId="3676E808" w14:textId="77777777" w:rsidR="00D31E7C" w:rsidRDefault="00D31E7C">
      <w:pPr>
        <w:pStyle w:val="CommentText"/>
      </w:pPr>
    </w:p>
    <w:p w14:paraId="0AB05CD7" w14:textId="77777777" w:rsidR="00D31E7C" w:rsidRDefault="00D31E7C">
      <w:pPr>
        <w:pStyle w:val="CommentText"/>
      </w:pPr>
      <w:r>
        <w:t xml:space="preserve">1. emphasize the importance of either X or Y </w:t>
      </w:r>
    </w:p>
    <w:p w14:paraId="2AE66718" w14:textId="77777777" w:rsidR="00D31E7C" w:rsidRDefault="00D31E7C">
      <w:pPr>
        <w:pStyle w:val="CommentText"/>
      </w:pPr>
    </w:p>
    <w:p w14:paraId="640DC607" w14:textId="77777777" w:rsidR="00D31E7C" w:rsidRDefault="00D31E7C">
      <w:pPr>
        <w:pStyle w:val="CommentText"/>
      </w:pPr>
      <w:r>
        <w:t xml:space="preserve">2. emphasize the one that was not mentioned in the first paragraph. </w:t>
      </w:r>
    </w:p>
    <w:p w14:paraId="7F72F13A" w14:textId="77777777" w:rsidR="00D31E7C" w:rsidRDefault="00D31E7C">
      <w:pPr>
        <w:pStyle w:val="CommentText"/>
      </w:pPr>
    </w:p>
    <w:p w14:paraId="779D337B" w14:textId="77777777" w:rsidR="00D31E7C" w:rsidRDefault="00D31E7C">
      <w:pPr>
        <w:pStyle w:val="CommentText"/>
      </w:pPr>
      <w:r>
        <w:t xml:space="preserve">3. mention the novelty of the relationship between X and Y, and write about this research. </w:t>
      </w:r>
    </w:p>
    <w:p w14:paraId="64CCE7CC" w14:textId="77777777" w:rsidR="00D31E7C" w:rsidRDefault="00D31E7C">
      <w:pPr>
        <w:pStyle w:val="CommentText"/>
      </w:pPr>
    </w:p>
    <w:p w14:paraId="23E56F87" w14:textId="77777777" w:rsidR="00D31E7C" w:rsidRDefault="00D31E7C" w:rsidP="00720A05">
      <w:r>
        <w:t>Structure of the discussion</w:t>
      </w:r>
    </w:p>
    <w:p w14:paraId="33F44F88" w14:textId="77777777" w:rsidR="00D31E7C" w:rsidRDefault="00D31E7C">
      <w:pPr>
        <w:pStyle w:val="CommentText"/>
      </w:pPr>
    </w:p>
    <w:p w14:paraId="3E9BE4CE" w14:textId="77777777" w:rsidR="00D31E7C" w:rsidRDefault="00D31E7C">
      <w:pPr>
        <w:pStyle w:val="CommentText"/>
      </w:pPr>
      <w:r>
        <w:t xml:space="preserve">The first paragraph is a summary of the results of this study. </w:t>
      </w:r>
    </w:p>
    <w:p w14:paraId="7DA588DA" w14:textId="77777777" w:rsidR="00D31E7C" w:rsidRDefault="00D31E7C">
      <w:pPr>
        <w:pStyle w:val="CommentText"/>
      </w:pPr>
    </w:p>
    <w:p w14:paraId="5280011D" w14:textId="77777777" w:rsidR="00D31E7C" w:rsidRDefault="00D31E7C" w:rsidP="00720A05">
      <w:r>
        <w:t>The second paragraph is a summary of the consistency of the results with previous studies (what the previous studies were and what the current results are, whether they are consistent or not, and compare them with the previous studies).</w:t>
      </w:r>
    </w:p>
    <w:p w14:paraId="13B7A15C" w14:textId="77777777" w:rsidR="00D31E7C" w:rsidRDefault="00D31E7C">
      <w:pPr>
        <w:pStyle w:val="CommentText"/>
      </w:pPr>
    </w:p>
    <w:p w14:paraId="06B60883" w14:textId="77777777" w:rsidR="00D31E7C" w:rsidRDefault="00D31E7C" w:rsidP="00720A05">
      <w:r>
        <w:t>The third paragraph is the mechanism that led to the present results.</w:t>
      </w:r>
    </w:p>
    <w:p w14:paraId="10714503" w14:textId="77777777" w:rsidR="00D31E7C" w:rsidRDefault="00D31E7C">
      <w:pPr>
        <w:pStyle w:val="CommentText"/>
      </w:pPr>
    </w:p>
    <w:p w14:paraId="64713923" w14:textId="77777777" w:rsidR="00D31E7C" w:rsidRDefault="00D31E7C" w:rsidP="00720A05">
      <w:r>
        <w:t>The fourth paragraph is the Implication from the results (sometimes 3 and 4 together, sometimes just one of them)</w:t>
      </w:r>
    </w:p>
    <w:p w14:paraId="66A9E4A1" w14:textId="77777777" w:rsidR="00D31E7C" w:rsidRDefault="00D31E7C">
      <w:pPr>
        <w:pStyle w:val="CommentText"/>
      </w:pPr>
    </w:p>
    <w:p w14:paraId="1EB4EA6E" w14:textId="77777777" w:rsidR="00D31E7C" w:rsidRDefault="00D31E7C" w:rsidP="00720A05">
      <w:r>
        <w:t>The fifth paragraph is the pros and cons.</w:t>
      </w:r>
    </w:p>
    <w:p w14:paraId="1D922DB1" w14:textId="77777777" w:rsidR="00D31E7C" w:rsidRDefault="00D31E7C">
      <w:pPr>
        <w:pStyle w:val="CommentText"/>
      </w:pPr>
    </w:p>
    <w:p w14:paraId="0BEFADD4" w14:textId="77777777" w:rsidR="00D31E7C" w:rsidRDefault="00D31E7C" w:rsidP="00720A05">
      <w:pPr>
        <w:pStyle w:val="CommentText"/>
      </w:pPr>
      <w:r>
        <w:t xml:space="preserve">The sixth paragraph is the conclusion </w:t>
      </w:r>
    </w:p>
  </w:comment>
  <w:comment w:id="231" w:author="Tsakos, Georgios" w:date="2022-04-22T19:23:00Z" w:initials="TG">
    <w:p w14:paraId="1770E6C4" w14:textId="77777777" w:rsidR="003B043F" w:rsidRDefault="003B043F" w:rsidP="00BE4315">
      <w:r>
        <w:rPr>
          <w:rStyle w:val="CommentReference"/>
        </w:rPr>
        <w:annotationRef/>
      </w:r>
      <w:r>
        <w:t>Agree with Jun but have not shifted text in order to make it easy to revise. So, will only make edits for content clarity and put comments about order. Hope this is ok</w:t>
      </w:r>
    </w:p>
  </w:comment>
  <w:comment w:id="236" w:author="Anja Heilmann" w:date="2022-04-23T22:01:00Z" w:initials="AH">
    <w:p w14:paraId="27770E96" w14:textId="77777777" w:rsidR="00E7465F" w:rsidRDefault="00111F52" w:rsidP="00311315">
      <w:r>
        <w:rPr>
          <w:rStyle w:val="CommentReference"/>
        </w:rPr>
        <w:annotationRef/>
      </w:r>
      <w:r w:rsidR="00E7465F">
        <w:t>I’d be careful with a statement such as this - I think it would be better to say first study to provide a causal analysis / use causal inference…?</w:t>
      </w:r>
    </w:p>
  </w:comment>
  <w:comment w:id="235" w:author="Tsakos, Georgios" w:date="2022-04-22T19:22:00Z" w:initials="TG">
    <w:p w14:paraId="3C87E596" w14:textId="1D774FF5" w:rsidR="003B043F" w:rsidRDefault="003B043F" w:rsidP="00A21AD0">
      <w:r>
        <w:rPr>
          <w:rStyle w:val="CommentReference"/>
        </w:rPr>
        <w:annotationRef/>
      </w:r>
      <w:r>
        <w:t>I would start with this. And then move on to highlight that this is the first oral health study that has used the TMLE (using the first sentences of this paragraph)</w:t>
      </w:r>
    </w:p>
  </w:comment>
  <w:comment w:id="237" w:author="Tsakos, Georgios" w:date="2022-04-22T19:26:00Z" w:initials="TG">
    <w:p w14:paraId="61F6FC9A" w14:textId="77777777" w:rsidR="00872E1A" w:rsidRDefault="00872E1A" w:rsidP="00194103">
      <w:r>
        <w:rPr>
          <w:rStyle w:val="CommentReference"/>
        </w:rPr>
        <w:annotationRef/>
      </w:r>
      <w:r>
        <w:t>I would move this away from the first paragraph of the Discussion. It is correct but it somehow underplays out results as it seems that they are confirmatory while in fact you have made a genuine contribution to the literature (in my view). So, please move in the paragraph with the comparisons and also include in the text some of the limitations of the previous relevant research that do not necessarily apply in this study (e.g. causal inference approach, robust analytical methodology, length of follow-up etc)</w:t>
      </w:r>
    </w:p>
  </w:comment>
  <w:comment w:id="238" w:author="Aida Jun" w:date="2022-04-21T09:27:00Z" w:initials="AJ">
    <w:p w14:paraId="67A77540" w14:textId="5B457B0F" w:rsidR="00D31E7C" w:rsidRDefault="00D31E7C">
      <w:pPr>
        <w:pStyle w:val="CommentText"/>
      </w:pPr>
      <w:r>
        <w:rPr>
          <w:rStyle w:val="CommentReference"/>
        </w:rPr>
        <w:annotationRef/>
      </w:r>
      <w:r>
        <w:t>I think following study can be referred in this paragraph.</w:t>
      </w:r>
    </w:p>
    <w:p w14:paraId="1E4A0B31" w14:textId="77777777" w:rsidR="00D31E7C" w:rsidRDefault="00D31E7C">
      <w:pPr>
        <w:pStyle w:val="CommentText"/>
      </w:pPr>
    </w:p>
    <w:p w14:paraId="199C22B5" w14:textId="77777777" w:rsidR="00D31E7C" w:rsidRDefault="00D31E7C">
      <w:pPr>
        <w:pStyle w:val="CommentText"/>
      </w:pPr>
      <w:r>
        <w:rPr>
          <w:b/>
          <w:bCs/>
        </w:rPr>
        <w:t>Oral status and homebound status: A 6-year bidirectional exploratory prospective cohort study</w:t>
      </w:r>
    </w:p>
    <w:p w14:paraId="15EC2D4F" w14:textId="77777777" w:rsidR="00D31E7C" w:rsidRDefault="00D31E7C">
      <w:pPr>
        <w:pStyle w:val="CommentText"/>
      </w:pPr>
    </w:p>
    <w:p w14:paraId="2092E1FA" w14:textId="77777777" w:rsidR="00D31E7C" w:rsidRDefault="00D31E7C">
      <w:pPr>
        <w:pStyle w:val="CommentText"/>
      </w:pPr>
      <w:r>
        <w:t>H. Abbas*, J. Aida, S. Kiuchi, K. Kondo and K. Osaka</w:t>
      </w:r>
    </w:p>
    <w:p w14:paraId="3DF40917" w14:textId="77777777" w:rsidR="00D31E7C" w:rsidRDefault="00D31E7C">
      <w:pPr>
        <w:pStyle w:val="CommentText"/>
      </w:pPr>
    </w:p>
    <w:p w14:paraId="560D85F4" w14:textId="77777777" w:rsidR="00D31E7C" w:rsidRDefault="00D31E7C">
      <w:pPr>
        <w:pStyle w:val="CommentText"/>
      </w:pPr>
      <w:r>
        <w:t xml:space="preserve">Oral Dis 2021 </w:t>
      </w:r>
    </w:p>
    <w:p w14:paraId="5FD8D03C" w14:textId="77777777" w:rsidR="00D31E7C" w:rsidRDefault="00D31E7C">
      <w:pPr>
        <w:pStyle w:val="CommentText"/>
      </w:pPr>
    </w:p>
    <w:p w14:paraId="1BB96B89" w14:textId="77777777" w:rsidR="00D31E7C" w:rsidRDefault="00D31E7C">
      <w:pPr>
        <w:pStyle w:val="CommentText"/>
      </w:pPr>
      <w:r>
        <w:t>Accession Number: 34601759 DOI: 10.1111/odi.14039</w:t>
      </w:r>
    </w:p>
    <w:p w14:paraId="335F232A" w14:textId="77777777" w:rsidR="00D31E7C" w:rsidRDefault="00D31E7C">
      <w:pPr>
        <w:pStyle w:val="CommentText"/>
      </w:pPr>
    </w:p>
    <w:p w14:paraId="63D4C52B" w14:textId="77777777" w:rsidR="00D31E7C" w:rsidRDefault="001047D8" w:rsidP="007F734C">
      <w:pPr>
        <w:pStyle w:val="CommentText"/>
      </w:pPr>
      <w:hyperlink r:id="rId1" w:history="1">
        <w:r w:rsidR="00D31E7C" w:rsidRPr="007F734C">
          <w:rPr>
            <w:rStyle w:val="Hyperlink"/>
          </w:rPr>
          <w:t>https://www.ncbi.nlm.nih.gov/pubmed/34601759</w:t>
        </w:r>
      </w:hyperlink>
    </w:p>
  </w:comment>
  <w:comment w:id="240" w:author="Anja Heilmann" w:date="2022-04-23T22:04:00Z" w:initials="AH">
    <w:p w14:paraId="1FCF48EA" w14:textId="77777777" w:rsidR="00F22B02" w:rsidRDefault="00F22B02" w:rsidP="006E7E6B">
      <w:r>
        <w:rPr>
          <w:rStyle w:val="CommentReference"/>
        </w:rPr>
        <w:annotationRef/>
      </w:r>
      <w:r>
        <w:t>maybe change to “the association is likely to be bidirectional”?</w:t>
      </w:r>
    </w:p>
  </w:comment>
  <w:comment w:id="245" w:author="Anja Heilmann" w:date="2022-04-23T22:12:00Z" w:initials="AH">
    <w:p w14:paraId="347BABF6" w14:textId="77777777" w:rsidR="002A4D52" w:rsidRDefault="002A4D52" w:rsidP="00324A52">
      <w:r>
        <w:rPr>
          <w:rStyle w:val="CommentReference"/>
        </w:rPr>
        <w:annotationRef/>
      </w:r>
      <w:r>
        <w:t>As before, I think this is a risky statement. As you say later Shihoko’s study used number of teeth as exposure and social isolation as outcome; and Jun also identified a longitudinal study</w:t>
      </w:r>
      <w:r>
        <w:cr/>
      </w:r>
      <w:r>
        <w:cr/>
        <w:t>Better to make point that cross-sectional studies cannot determine direction</w:t>
      </w:r>
    </w:p>
  </w:comment>
  <w:comment w:id="251" w:author="Tsakos, Georgios" w:date="2022-04-22T19:31:00Z" w:initials="TG">
    <w:p w14:paraId="20CDBBC5" w14:textId="0780D0AA" w:rsidR="009D52BC" w:rsidRDefault="009D52BC" w:rsidP="006355B6">
      <w:r>
        <w:rPr>
          <w:rStyle w:val="CommentReference"/>
        </w:rPr>
        <w:annotationRef/>
      </w:r>
      <w:r>
        <w:t>Good point, but also a good opportunity to highlight the dose-response nature of the studied association and therefore the importance of maintaining a functional dentition as this would facilitate highest social participation levels etc etc</w:t>
      </w:r>
    </w:p>
  </w:comment>
  <w:comment w:id="252" w:author="Aida Jun" w:date="2022-04-21T09:30:00Z" w:initials="AJ">
    <w:p w14:paraId="551909DA" w14:textId="0FA92593" w:rsidR="00D31E7C" w:rsidRDefault="00D31E7C" w:rsidP="009667E6">
      <w:pPr>
        <w:pStyle w:val="CommentText"/>
      </w:pPr>
      <w:r>
        <w:rPr>
          <w:rStyle w:val="CommentReference"/>
        </w:rPr>
        <w:annotationRef/>
      </w:r>
      <w:r>
        <w:t>Paragraph for consistency to previous study (2nd) and mechanism (3rd) are seemed to be mixed.</w:t>
      </w:r>
    </w:p>
  </w:comment>
  <w:comment w:id="253" w:author="Tsakos, Georgios" w:date="2022-04-22T19:37:00Z" w:initials="TG">
    <w:p w14:paraId="6D1AAA71" w14:textId="77777777" w:rsidR="004D79D4" w:rsidRDefault="004D79D4" w:rsidP="00D2067D">
      <w:r>
        <w:rPr>
          <w:rStyle w:val="CommentReference"/>
        </w:rPr>
        <w:annotationRef/>
      </w:r>
      <w:r>
        <w:t>Can use literature from OPHRQoL studies here to highlight the point.If needed, let me know and will send relevant papers but am also aware that there may be a limitation in the number of cited papers, so let’s decide at the end</w:t>
      </w:r>
    </w:p>
  </w:comment>
  <w:comment w:id="254" w:author="Anja Heilmann" w:date="2022-04-23T22:18:00Z" w:initials="AH">
    <w:p w14:paraId="6208667E" w14:textId="77777777" w:rsidR="00E7465F" w:rsidRDefault="00E7465F" w:rsidP="005B74FE">
      <w:r>
        <w:rPr>
          <w:rStyle w:val="CommentReference"/>
        </w:rPr>
        <w:annotationRef/>
      </w:r>
      <w:r>
        <w:t>“may lead”?</w:t>
      </w:r>
    </w:p>
  </w:comment>
  <w:comment w:id="255" w:author="Aida Jun" w:date="2022-04-21T09:29:00Z" w:initials="AJ">
    <w:p w14:paraId="0E426E5F" w14:textId="7750CD6E" w:rsidR="00D31E7C" w:rsidRDefault="00D31E7C">
      <w:pPr>
        <w:pStyle w:val="CommentText"/>
      </w:pPr>
      <w:r>
        <w:rPr>
          <w:rStyle w:val="CommentReference"/>
        </w:rPr>
        <w:annotationRef/>
      </w:r>
      <w:r>
        <w:t>There is also a longitudinal study</w:t>
      </w:r>
    </w:p>
    <w:p w14:paraId="2590D8A7" w14:textId="77777777" w:rsidR="00D31E7C" w:rsidRDefault="00D31E7C">
      <w:pPr>
        <w:pStyle w:val="CommentText"/>
      </w:pPr>
    </w:p>
    <w:p w14:paraId="40D4439A" w14:textId="77777777" w:rsidR="00D31E7C" w:rsidRDefault="00D31E7C">
      <w:pPr>
        <w:pStyle w:val="CommentText"/>
      </w:pPr>
      <w:r>
        <w:rPr>
          <w:b/>
          <w:bCs/>
        </w:rPr>
        <w:t>Does remaining teeth and dental prosthesis associate with social isolation? A six-year longitudinal study from the Japan Gerontological Evaluation Study (JAGES)</w:t>
      </w:r>
    </w:p>
    <w:p w14:paraId="2A3248FB" w14:textId="77777777" w:rsidR="00D31E7C" w:rsidRDefault="00D31E7C">
      <w:pPr>
        <w:pStyle w:val="CommentText"/>
      </w:pPr>
    </w:p>
    <w:p w14:paraId="66269D72" w14:textId="77777777" w:rsidR="00D31E7C" w:rsidRDefault="00D31E7C">
      <w:pPr>
        <w:pStyle w:val="CommentText"/>
      </w:pPr>
      <w:r>
        <w:t>H. Abbas*, J. Aida, U. Cooray, T. Ikeda, S. Koyama, K. Kondo, et al.</w:t>
      </w:r>
    </w:p>
    <w:p w14:paraId="72731D91" w14:textId="77777777" w:rsidR="00D31E7C" w:rsidRDefault="00D31E7C">
      <w:pPr>
        <w:pStyle w:val="CommentText"/>
      </w:pPr>
    </w:p>
    <w:p w14:paraId="454226E1" w14:textId="77777777" w:rsidR="00D31E7C" w:rsidRDefault="00D31E7C">
      <w:pPr>
        <w:pStyle w:val="CommentText"/>
      </w:pPr>
      <w:r>
        <w:t xml:space="preserve">Community Dent Oral Epidemiol 2022 </w:t>
      </w:r>
    </w:p>
    <w:p w14:paraId="15DA7276" w14:textId="77777777" w:rsidR="00D31E7C" w:rsidRDefault="00D31E7C">
      <w:pPr>
        <w:pStyle w:val="CommentText"/>
      </w:pPr>
    </w:p>
    <w:p w14:paraId="7865E1D8" w14:textId="77777777" w:rsidR="00D31E7C" w:rsidRDefault="00D31E7C">
      <w:pPr>
        <w:pStyle w:val="CommentText"/>
      </w:pPr>
      <w:r>
        <w:t>Accession Number: 35352849 DOI: 10.1111/cdoe.12746</w:t>
      </w:r>
    </w:p>
    <w:p w14:paraId="77961885" w14:textId="77777777" w:rsidR="00D31E7C" w:rsidRDefault="00D31E7C">
      <w:pPr>
        <w:pStyle w:val="CommentText"/>
      </w:pPr>
    </w:p>
    <w:p w14:paraId="5437ACA9" w14:textId="77777777" w:rsidR="00D31E7C" w:rsidRDefault="001047D8">
      <w:pPr>
        <w:pStyle w:val="CommentText"/>
      </w:pPr>
      <w:hyperlink r:id="rId2" w:history="1">
        <w:r w:rsidR="00D31E7C" w:rsidRPr="003F2F6E">
          <w:rPr>
            <w:rStyle w:val="Hyperlink"/>
          </w:rPr>
          <w:t>https://onlinelibrary.wiley.com/doi/pdfdirect/10.1111/cdoe.12746?download=true</w:t>
        </w:r>
      </w:hyperlink>
    </w:p>
    <w:p w14:paraId="76E7C375" w14:textId="77777777" w:rsidR="00D31E7C" w:rsidRDefault="00D31E7C" w:rsidP="003F2F6E">
      <w:pPr>
        <w:pStyle w:val="CommentText"/>
      </w:pPr>
    </w:p>
  </w:comment>
  <w:comment w:id="275" w:author="Anja Heilmann" w:date="2022-04-23T22:22:00Z" w:initials="AH">
    <w:p w14:paraId="5CD4E85E" w14:textId="77777777" w:rsidR="00147788" w:rsidRDefault="004B7C21" w:rsidP="00B2246C">
      <w:r>
        <w:rPr>
          <w:rStyle w:val="CommentReference"/>
        </w:rPr>
        <w:annotationRef/>
      </w:r>
      <w:r w:rsidR="00147788">
        <w:t>could this be phrased so it is clearer that you have provided an estimate of the extent of unmeasured confounding needed to invalidate the results - what I mean is that E-values are very rarely calculated in our field and I think this is another strength of your analysis and transparent approach. Maybe a question is whether you want to provide an interpretation of the E values (really up to you, I’m not saying you should - could see if a reviewer asks for this)</w:t>
      </w:r>
    </w:p>
  </w:comment>
  <w:comment w:id="346" w:author="Tsakos, Georgios" w:date="2022-04-22T19:53:00Z" w:initials="TG">
    <w:p w14:paraId="739ED1A0" w14:textId="48CC4321" w:rsidR="004214BB" w:rsidRDefault="004214BB" w:rsidP="0034624A">
      <w:r>
        <w:rPr>
          <w:rStyle w:val="CommentReference"/>
        </w:rPr>
        <w:annotationRef/>
      </w:r>
      <w:r>
        <w:t>Good point but we have not really mentioned it in the Discussion. It cannot come straight into the Conclusion without any prior mentioning</w:t>
      </w:r>
    </w:p>
  </w:comment>
  <w:comment w:id="347" w:author="Anja Heilmann" w:date="2022-04-23T22:32:00Z" w:initials="AH">
    <w:p w14:paraId="50A4844C" w14:textId="77777777" w:rsidR="003669A5" w:rsidRDefault="003669A5" w:rsidP="001255F4">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13F6B" w15:done="0"/>
  <w15:commentEx w15:paraId="525EB6DD" w15:paraIdParent="01213F6B" w15:done="0"/>
  <w15:commentEx w15:paraId="34E9C69B" w15:done="0"/>
  <w15:commentEx w15:paraId="0699E567" w15:done="0"/>
  <w15:commentEx w15:paraId="43995E66" w15:done="0"/>
  <w15:commentEx w15:paraId="786238D5" w15:done="0"/>
  <w15:commentEx w15:paraId="23D88F4A" w15:done="0"/>
  <w15:commentEx w15:paraId="02583A63" w15:done="0"/>
  <w15:commentEx w15:paraId="2DE8FE1D" w15:paraIdParent="02583A63" w15:done="0"/>
  <w15:commentEx w15:paraId="322E258E" w15:done="0"/>
  <w15:commentEx w15:paraId="7EB901A0" w15:done="0"/>
  <w15:commentEx w15:paraId="4E58655B" w15:done="0"/>
  <w15:commentEx w15:paraId="71EF3AFA" w15:done="0"/>
  <w15:commentEx w15:paraId="395F4602" w15:done="0"/>
  <w15:commentEx w15:paraId="08FFE0F9" w15:paraIdParent="395F4602" w15:done="0"/>
  <w15:commentEx w15:paraId="3F62DE99" w15:done="0"/>
  <w15:commentEx w15:paraId="138F918E" w15:done="0"/>
  <w15:commentEx w15:paraId="65557CE3" w15:done="0"/>
  <w15:commentEx w15:paraId="20E8A04E" w15:paraIdParent="65557CE3" w15:done="0"/>
  <w15:commentEx w15:paraId="523FB555" w15:done="0"/>
  <w15:commentEx w15:paraId="1534D0B1" w15:done="0"/>
  <w15:commentEx w15:paraId="03FE6C85" w15:done="0"/>
  <w15:commentEx w15:paraId="5B1D0E6D" w15:paraIdParent="03FE6C85" w15:done="0"/>
  <w15:commentEx w15:paraId="5C09EF43" w15:done="0"/>
  <w15:commentEx w15:paraId="4148D932" w15:done="0"/>
  <w15:commentEx w15:paraId="69939D52" w15:done="0"/>
  <w15:commentEx w15:paraId="7A24ED77" w15:done="0"/>
  <w15:commentEx w15:paraId="5FED7D5F" w15:done="0"/>
  <w15:commentEx w15:paraId="0BEFADD4" w15:done="0"/>
  <w15:commentEx w15:paraId="1770E6C4" w15:paraIdParent="0BEFADD4" w15:done="0"/>
  <w15:commentEx w15:paraId="27770E96" w15:done="0"/>
  <w15:commentEx w15:paraId="3C87E596" w15:done="0"/>
  <w15:commentEx w15:paraId="61F6FC9A" w15:done="0"/>
  <w15:commentEx w15:paraId="63D4C52B" w15:done="0"/>
  <w15:commentEx w15:paraId="1FCF48EA" w15:done="0"/>
  <w15:commentEx w15:paraId="347BABF6" w15:done="0"/>
  <w15:commentEx w15:paraId="20CDBBC5" w15:done="0"/>
  <w15:commentEx w15:paraId="551909DA" w15:done="0"/>
  <w15:commentEx w15:paraId="6D1AAA71" w15:done="0"/>
  <w15:commentEx w15:paraId="6208667E" w15:done="0"/>
  <w15:commentEx w15:paraId="76E7C375" w15:done="0"/>
  <w15:commentEx w15:paraId="5CD4E85E" w15:done="0"/>
  <w15:commentEx w15:paraId="739ED1A0" w15:done="0"/>
  <w15:commentEx w15:paraId="50A4844C" w15:paraIdParent="739ED1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C0079" w16cex:dateUtc="2022-04-21T07:10:00Z"/>
  <w16cex:commentExtensible w16cex:durableId="260D738F" w16cex:dateUtc="2022-04-22T17:33:00Z"/>
  <w16cex:commentExtensible w16cex:durableId="260D867C" w16cex:dateUtc="2022-04-22T18:54:00Z"/>
  <w16cex:commentExtensible w16cex:durableId="260EC3CA" w16cex:dateUtc="2022-04-23T17:28:00Z"/>
  <w16cex:commentExtensible w16cex:durableId="260EC413" w16cex:dateUtc="2022-04-23T17:29:00Z"/>
  <w16cex:commentExtensible w16cex:durableId="260EC44B" w16cex:dateUtc="2022-04-23T17:30:00Z"/>
  <w16cex:commentExtensible w16cex:durableId="260EC4B2" w16cex:dateUtc="2022-04-23T17:32:00Z"/>
  <w16cex:commentExtensible w16cex:durableId="260C052F" w16cex:dateUtc="2022-04-21T07:30:00Z"/>
  <w16cex:commentExtensible w16cex:durableId="260EC5BF" w16cex:dateUtc="2022-04-23T17:36:00Z"/>
  <w16cex:commentExtensible w16cex:durableId="260C042D" w16cex:dateUtc="2022-04-21T07:26:00Z"/>
  <w16cex:commentExtensible w16cex:durableId="260D6FE4" w16cex:dateUtc="2022-04-22T17:18:00Z"/>
  <w16cex:commentExtensible w16cex:durableId="260D6FFF" w16cex:dateUtc="2022-04-22T17:18:00Z"/>
  <w16cex:commentExtensible w16cex:durableId="260C07B7" w16cex:dateUtc="2022-04-21T07:41:00Z"/>
  <w16cex:commentExtensible w16cex:durableId="260C0A49" w16cex:dateUtc="2022-04-21T07:52:00Z"/>
  <w16cex:commentExtensible w16cex:durableId="260D775E" w16cex:dateUtc="2022-04-22T17:50:00Z"/>
  <w16cex:commentExtensible w16cex:durableId="260D774F" w16cex:dateUtc="2022-04-22T17:49:00Z"/>
  <w16cex:commentExtensible w16cex:durableId="260D77A8" w16cex:dateUtc="2022-04-22T17:51:00Z"/>
  <w16cex:commentExtensible w16cex:durableId="260C09FE" w16cex:dateUtc="2022-04-21T07:51:00Z"/>
  <w16cex:commentExtensible w16cex:durableId="260D7871" w16cex:dateUtc="2022-04-22T17:54:00Z"/>
  <w16cex:commentExtensible w16cex:durableId="260D78FC" w16cex:dateUtc="2022-04-22T17:57:00Z"/>
  <w16cex:commentExtensible w16cex:durableId="260D7A2F" w16cex:dateUtc="2022-04-22T18:02:00Z"/>
  <w16cex:commentExtensible w16cex:durableId="260C0B0B" w16cex:dateUtc="2022-04-21T07:55:00Z"/>
  <w16cex:commentExtensible w16cex:durableId="260EF082" w16cex:dateUtc="2022-04-23T20:39:00Z"/>
  <w16cex:commentExtensible w16cex:durableId="260EEFBB" w16cex:dateUtc="2022-04-23T20:35:00Z"/>
  <w16cex:commentExtensible w16cex:durableId="260EF2AD" w16cex:dateUtc="2022-04-23T20:48:00Z"/>
  <w16cex:commentExtensible w16cex:durableId="260D7CBD" w16cex:dateUtc="2022-04-22T18:13:00Z"/>
  <w16cex:commentExtensible w16cex:durableId="260C0D90" w16cex:dateUtc="2022-04-21T08:06:00Z"/>
  <w16cex:commentExtensible w16cex:durableId="260EF515" w16cex:dateUtc="2022-04-23T20:58:00Z"/>
  <w16cex:commentExtensible w16cex:durableId="260C122E" w16cex:dateUtc="2022-04-21T08:26:00Z"/>
  <w16cex:commentExtensible w16cex:durableId="260D7F1B" w16cex:dateUtc="2022-04-22T18:23:00Z"/>
  <w16cex:commentExtensible w16cex:durableId="260EF5D2" w16cex:dateUtc="2022-04-23T21:01:00Z"/>
  <w16cex:commentExtensible w16cex:durableId="260D7EEF" w16cex:dateUtc="2022-04-22T18:22:00Z"/>
  <w16cex:commentExtensible w16cex:durableId="260D7FDB" w16cex:dateUtc="2022-04-22T18:26:00Z"/>
  <w16cex:commentExtensible w16cex:durableId="260C127E" w16cex:dateUtc="2022-04-21T08:27:00Z"/>
  <w16cex:commentExtensible w16cex:durableId="260EF65C" w16cex:dateUtc="2022-04-23T21:04:00Z"/>
  <w16cex:commentExtensible w16cex:durableId="260EF864" w16cex:dateUtc="2022-04-23T21:12:00Z"/>
  <w16cex:commentExtensible w16cex:durableId="260D80F8" w16cex:dateUtc="2022-04-22T18:31:00Z"/>
  <w16cex:commentExtensible w16cex:durableId="260C133C" w16cex:dateUtc="2022-04-21T08:30:00Z"/>
  <w16cex:commentExtensible w16cex:durableId="260D8280" w16cex:dateUtc="2022-04-22T18:37:00Z"/>
  <w16cex:commentExtensible w16cex:durableId="260EF9A4" w16cex:dateUtc="2022-04-23T21:18:00Z"/>
  <w16cex:commentExtensible w16cex:durableId="260C1303" w16cex:dateUtc="2022-04-21T08:29:00Z"/>
  <w16cex:commentExtensible w16cex:durableId="260EFAC2" w16cex:dateUtc="2022-04-23T21:22:00Z"/>
  <w16cex:commentExtensible w16cex:durableId="260D8632" w16cex:dateUtc="2022-04-22T18:53:00Z"/>
  <w16cex:commentExtensible w16cex:durableId="260EFCF1" w16cex:dateUtc="2022-04-23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13F6B" w16cid:durableId="260C0079"/>
  <w16cid:commentId w16cid:paraId="525EB6DD" w16cid:durableId="260D738F"/>
  <w16cid:commentId w16cid:paraId="34E9C69B" w16cid:durableId="260D867C"/>
  <w16cid:commentId w16cid:paraId="0699E567" w16cid:durableId="260EC3CA"/>
  <w16cid:commentId w16cid:paraId="43995E66" w16cid:durableId="260EC413"/>
  <w16cid:commentId w16cid:paraId="786238D5" w16cid:durableId="260EC44B"/>
  <w16cid:commentId w16cid:paraId="23D88F4A" w16cid:durableId="260EC4B2"/>
  <w16cid:commentId w16cid:paraId="02583A63" w16cid:durableId="260C052F"/>
  <w16cid:commentId w16cid:paraId="2DE8FE1D" w16cid:durableId="260EC5BF"/>
  <w16cid:commentId w16cid:paraId="322E258E" w16cid:durableId="260C042D"/>
  <w16cid:commentId w16cid:paraId="7EB901A0" w16cid:durableId="260D6FE4"/>
  <w16cid:commentId w16cid:paraId="4E58655B" w16cid:durableId="260D6FFF"/>
  <w16cid:commentId w16cid:paraId="71EF3AFA" w16cid:durableId="260C07B7"/>
  <w16cid:commentId w16cid:paraId="395F4602" w16cid:durableId="260C0A49"/>
  <w16cid:commentId w16cid:paraId="08FFE0F9" w16cid:durableId="260D775E"/>
  <w16cid:commentId w16cid:paraId="3F62DE99" w16cid:durableId="260D774F"/>
  <w16cid:commentId w16cid:paraId="138F918E" w16cid:durableId="260D77A8"/>
  <w16cid:commentId w16cid:paraId="65557CE3" w16cid:durableId="260C09FE"/>
  <w16cid:commentId w16cid:paraId="20E8A04E" w16cid:durableId="260D7871"/>
  <w16cid:commentId w16cid:paraId="523FB555" w16cid:durableId="260D78FC"/>
  <w16cid:commentId w16cid:paraId="1534D0B1" w16cid:durableId="260D7A2F"/>
  <w16cid:commentId w16cid:paraId="03FE6C85" w16cid:durableId="260C0B0B"/>
  <w16cid:commentId w16cid:paraId="5B1D0E6D" w16cid:durableId="260EF082"/>
  <w16cid:commentId w16cid:paraId="5C09EF43" w16cid:durableId="260EEFBB"/>
  <w16cid:commentId w16cid:paraId="4148D932" w16cid:durableId="260EF2AD"/>
  <w16cid:commentId w16cid:paraId="69939D52" w16cid:durableId="260D7CBD"/>
  <w16cid:commentId w16cid:paraId="7A24ED77" w16cid:durableId="260C0D90"/>
  <w16cid:commentId w16cid:paraId="5FED7D5F" w16cid:durableId="260EF515"/>
  <w16cid:commentId w16cid:paraId="0BEFADD4" w16cid:durableId="260C122E"/>
  <w16cid:commentId w16cid:paraId="1770E6C4" w16cid:durableId="260D7F1B"/>
  <w16cid:commentId w16cid:paraId="27770E96" w16cid:durableId="260EF5D2"/>
  <w16cid:commentId w16cid:paraId="3C87E596" w16cid:durableId="260D7EEF"/>
  <w16cid:commentId w16cid:paraId="61F6FC9A" w16cid:durableId="260D7FDB"/>
  <w16cid:commentId w16cid:paraId="63D4C52B" w16cid:durableId="260C127E"/>
  <w16cid:commentId w16cid:paraId="1FCF48EA" w16cid:durableId="260EF65C"/>
  <w16cid:commentId w16cid:paraId="347BABF6" w16cid:durableId="260EF864"/>
  <w16cid:commentId w16cid:paraId="20CDBBC5" w16cid:durableId="260D80F8"/>
  <w16cid:commentId w16cid:paraId="551909DA" w16cid:durableId="260C133C"/>
  <w16cid:commentId w16cid:paraId="6D1AAA71" w16cid:durableId="260D8280"/>
  <w16cid:commentId w16cid:paraId="6208667E" w16cid:durableId="260EF9A4"/>
  <w16cid:commentId w16cid:paraId="76E7C375" w16cid:durableId="260C1303"/>
  <w16cid:commentId w16cid:paraId="5CD4E85E" w16cid:durableId="260EFAC2"/>
  <w16cid:commentId w16cid:paraId="739ED1A0" w16cid:durableId="260D8632"/>
  <w16cid:commentId w16cid:paraId="50A4844C" w16cid:durableId="260EFC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2E22E" w14:textId="77777777" w:rsidR="001047D8" w:rsidRDefault="001047D8">
      <w:pPr>
        <w:spacing w:after="0" w:line="240" w:lineRule="auto"/>
      </w:pPr>
      <w:r>
        <w:separator/>
      </w:r>
    </w:p>
  </w:endnote>
  <w:endnote w:type="continuationSeparator" w:id="0">
    <w:p w14:paraId="5A95FE09" w14:textId="77777777" w:rsidR="001047D8" w:rsidRDefault="0010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oto Sans Arabic">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604020202020204"/>
    <w:charset w:val="00"/>
    <w:family w:val="swiss"/>
    <w:pitch w:val="variable"/>
    <w:sig w:usb0="80008023" w:usb1="00002046"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BA18" w14:textId="77777777" w:rsidR="00620270" w:rsidRDefault="00A729D8">
    <w:pPr>
      <w:pStyle w:val="Footer"/>
      <w:jc w:val="center"/>
    </w:pPr>
    <w:r>
      <w:fldChar w:fldCharType="begin"/>
    </w:r>
    <w:r>
      <w:instrText>PAGE</w:instrText>
    </w:r>
    <w:r>
      <w:fldChar w:fldCharType="separate"/>
    </w:r>
    <w:r>
      <w:t>22</w:t>
    </w:r>
    <w:r>
      <w:fldChar w:fldCharType="end"/>
    </w:r>
  </w:p>
  <w:p w14:paraId="0F8527ED" w14:textId="77777777" w:rsidR="00620270" w:rsidRDefault="00620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45572" w14:textId="77777777" w:rsidR="001047D8" w:rsidRDefault="001047D8">
      <w:pPr>
        <w:spacing w:after="0" w:line="240" w:lineRule="auto"/>
      </w:pPr>
      <w:r>
        <w:separator/>
      </w:r>
    </w:p>
  </w:footnote>
  <w:footnote w:type="continuationSeparator" w:id="0">
    <w:p w14:paraId="26CF181A" w14:textId="77777777" w:rsidR="001047D8" w:rsidRDefault="001047D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sakos, Georgios">
    <w15:presenceInfo w15:providerId="AD" w15:userId="S::rmjdght@ucl.ac.uk::bb418b34-79de-4195-9eac-30acd8801bea"/>
  </w15:person>
  <w15:person w15:author="Aida Jun">
    <w15:presenceInfo w15:providerId="Windows Live" w15:userId="0e4660f9208394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bordersDoNotSurroundHeader/>
  <w:bordersDoNotSurroundFooter/>
  <w:hideSpellingErrors/>
  <w:hideGrammaticalErrors/>
  <w:proofState w:spelling="clean" w:grammar="clean"/>
  <w:trackRevisions/>
  <w:defaultTabStop w:val="720"/>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G0NLc0NzO0NDIEcpR0lIJTi4sz8/NACgxrAd3aUdcsAAAA"/>
  </w:docVars>
  <w:rsids>
    <w:rsidRoot w:val="00620270"/>
    <w:rsid w:val="00026F01"/>
    <w:rsid w:val="000705E2"/>
    <w:rsid w:val="00075B33"/>
    <w:rsid w:val="00092BF8"/>
    <w:rsid w:val="001004D3"/>
    <w:rsid w:val="001047D8"/>
    <w:rsid w:val="00111F52"/>
    <w:rsid w:val="00147788"/>
    <w:rsid w:val="001E4603"/>
    <w:rsid w:val="00202937"/>
    <w:rsid w:val="002030D6"/>
    <w:rsid w:val="00293ABF"/>
    <w:rsid w:val="002A17E5"/>
    <w:rsid w:val="002A4546"/>
    <w:rsid w:val="002A4D52"/>
    <w:rsid w:val="002F0EE2"/>
    <w:rsid w:val="003450C6"/>
    <w:rsid w:val="003669A5"/>
    <w:rsid w:val="003B043F"/>
    <w:rsid w:val="004214BB"/>
    <w:rsid w:val="00446102"/>
    <w:rsid w:val="004665B4"/>
    <w:rsid w:val="004A296F"/>
    <w:rsid w:val="004B7C21"/>
    <w:rsid w:val="004D79D4"/>
    <w:rsid w:val="004E0533"/>
    <w:rsid w:val="004F15D5"/>
    <w:rsid w:val="005138A6"/>
    <w:rsid w:val="0051431B"/>
    <w:rsid w:val="00583013"/>
    <w:rsid w:val="0059088F"/>
    <w:rsid w:val="005A635E"/>
    <w:rsid w:val="005E5D31"/>
    <w:rsid w:val="005F5A59"/>
    <w:rsid w:val="005F69B0"/>
    <w:rsid w:val="00620270"/>
    <w:rsid w:val="00682324"/>
    <w:rsid w:val="006D6FF5"/>
    <w:rsid w:val="007134EC"/>
    <w:rsid w:val="007A66D3"/>
    <w:rsid w:val="00803FC6"/>
    <w:rsid w:val="00810A3C"/>
    <w:rsid w:val="008541B3"/>
    <w:rsid w:val="00872E1A"/>
    <w:rsid w:val="008971F9"/>
    <w:rsid w:val="00913F5E"/>
    <w:rsid w:val="009D52BC"/>
    <w:rsid w:val="00A729D8"/>
    <w:rsid w:val="00AB0E98"/>
    <w:rsid w:val="00B51B2E"/>
    <w:rsid w:val="00B8634E"/>
    <w:rsid w:val="00BD0C61"/>
    <w:rsid w:val="00BE7766"/>
    <w:rsid w:val="00C008F7"/>
    <w:rsid w:val="00C14C97"/>
    <w:rsid w:val="00C20DE4"/>
    <w:rsid w:val="00C83271"/>
    <w:rsid w:val="00D31E7C"/>
    <w:rsid w:val="00DF018B"/>
    <w:rsid w:val="00DF34C4"/>
    <w:rsid w:val="00E148E8"/>
    <w:rsid w:val="00E167E4"/>
    <w:rsid w:val="00E206F5"/>
    <w:rsid w:val="00E23BAE"/>
    <w:rsid w:val="00E7465F"/>
    <w:rsid w:val="00E74CA9"/>
    <w:rsid w:val="00E83C75"/>
    <w:rsid w:val="00ED5C54"/>
    <w:rsid w:val="00EE11DC"/>
    <w:rsid w:val="00F22B02"/>
    <w:rsid w:val="00FA096B"/>
    <w:rsid w:val="00FD63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AFBD9D"/>
  <w15:docId w15:val="{076A2087-967D-43A7-B120-A7D33535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Noto Sans Arabic"/>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200" w:line="480" w:lineRule="auto"/>
    </w:pPr>
    <w:rPr>
      <w:rFonts w:ascii="Arial" w:eastAsia="Cambria" w:hAnsi="Arial"/>
    </w:rPr>
  </w:style>
  <w:style w:type="paragraph" w:styleId="Heading1">
    <w:name w:val="heading 1"/>
    <w:basedOn w:val="Normal"/>
    <w:next w:val="BodyText"/>
    <w:uiPriority w:val="9"/>
    <w:qFormat/>
    <w:pPr>
      <w:keepNext/>
      <w:keepLines/>
      <w:spacing w:before="480" w:after="0"/>
      <w:outlineLvl w:val="0"/>
    </w:pPr>
    <w:rPr>
      <w:rFonts w:eastAsia="MS Gothic"/>
      <w:bCs/>
      <w:color w:val="000000"/>
      <w:sz w:val="32"/>
      <w:szCs w:val="32"/>
    </w:rPr>
  </w:style>
  <w:style w:type="paragraph" w:styleId="Heading2">
    <w:name w:val="heading 2"/>
    <w:basedOn w:val="Normal"/>
    <w:next w:val="BodyText"/>
    <w:uiPriority w:val="9"/>
    <w:unhideWhenUsed/>
    <w:qFormat/>
    <w:pPr>
      <w:keepNext/>
      <w:keepLines/>
      <w:spacing w:before="200" w:after="0"/>
      <w:outlineLvl w:val="1"/>
    </w:pPr>
    <w:rPr>
      <w:rFonts w:eastAsia="MS Gothic"/>
      <w:b/>
      <w:bCs/>
      <w:color w:val="000000"/>
      <w:sz w:val="28"/>
      <w:szCs w:val="28"/>
    </w:rPr>
  </w:style>
  <w:style w:type="paragraph" w:styleId="Heading3">
    <w:name w:val="heading 3"/>
    <w:basedOn w:val="Normal"/>
    <w:next w:val="BodyText"/>
    <w:uiPriority w:val="9"/>
    <w:unhideWhenUsed/>
    <w:qFormat/>
    <w:pPr>
      <w:keepNext/>
      <w:keepLines/>
      <w:spacing w:before="200" w:after="0"/>
      <w:outlineLvl w:val="2"/>
    </w:pPr>
    <w:rPr>
      <w:rFonts w:eastAsia="MS Gothic"/>
      <w:bCs/>
      <w:i/>
    </w:rPr>
  </w:style>
  <w:style w:type="paragraph" w:styleId="Heading4">
    <w:name w:val="heading 4"/>
    <w:basedOn w:val="Normal"/>
    <w:next w:val="BodyText"/>
    <w:uiPriority w:val="9"/>
    <w:semiHidden/>
    <w:unhideWhenUsed/>
    <w:qFormat/>
    <w:pPr>
      <w:keepNext/>
      <w:keepLines/>
      <w:spacing w:before="200" w:after="0"/>
      <w:outlineLvl w:val="3"/>
    </w:pPr>
    <w:rPr>
      <w:rFonts w:eastAsia="MS Gothic"/>
      <w:bCs/>
      <w:i/>
    </w:rPr>
  </w:style>
  <w:style w:type="paragraph" w:styleId="Heading5">
    <w:name w:val="heading 5"/>
    <w:basedOn w:val="Normal"/>
    <w:next w:val="BodyText"/>
    <w:uiPriority w:val="9"/>
    <w:semiHidden/>
    <w:unhideWhenUsed/>
    <w:qFormat/>
    <w:pPr>
      <w:keepNext/>
      <w:keepLines/>
      <w:spacing w:before="200" w:after="0"/>
      <w:outlineLvl w:val="4"/>
    </w:pPr>
    <w:rPr>
      <w:rFonts w:ascii="Calibri" w:eastAsia="MS Gothic" w:hAnsi="Calibri"/>
      <w:iCs/>
      <w:color w:val="4F81BD"/>
    </w:rPr>
  </w:style>
  <w:style w:type="paragraph" w:styleId="Heading6">
    <w:name w:val="heading 6"/>
    <w:basedOn w:val="Normal"/>
    <w:next w:val="BodyText"/>
    <w:uiPriority w:val="9"/>
    <w:semiHidden/>
    <w:unhideWhenUsed/>
    <w:qFormat/>
    <w:pPr>
      <w:keepNext/>
      <w:keepLines/>
      <w:spacing w:before="200" w:after="0"/>
      <w:outlineLvl w:val="5"/>
    </w:pPr>
    <w:rPr>
      <w:rFonts w:ascii="Calibri" w:eastAsia="MS Gothic" w:hAnsi="Calibri"/>
      <w:color w:val="4F81BD"/>
    </w:rPr>
  </w:style>
  <w:style w:type="paragraph" w:styleId="Heading7">
    <w:name w:val="heading 7"/>
    <w:basedOn w:val="Normal"/>
    <w:next w:val="BodyText"/>
    <w:qFormat/>
    <w:pPr>
      <w:keepNext/>
      <w:keepLines/>
      <w:spacing w:before="200" w:after="0"/>
      <w:outlineLvl w:val="6"/>
    </w:pPr>
    <w:rPr>
      <w:rFonts w:ascii="Calibri" w:eastAsia="MS Gothic" w:hAnsi="Calibri"/>
      <w:color w:val="4F81BD"/>
    </w:rPr>
  </w:style>
  <w:style w:type="paragraph" w:styleId="Heading8">
    <w:name w:val="heading 8"/>
    <w:basedOn w:val="Normal"/>
    <w:next w:val="BodyText"/>
    <w:qFormat/>
    <w:pPr>
      <w:keepNext/>
      <w:keepLines/>
      <w:spacing w:before="200" w:after="0"/>
      <w:outlineLvl w:val="7"/>
    </w:pPr>
    <w:rPr>
      <w:rFonts w:ascii="Calibri" w:eastAsia="MS Gothic" w:hAnsi="Calibri"/>
      <w:color w:val="4F81BD"/>
    </w:rPr>
  </w:style>
  <w:style w:type="paragraph" w:styleId="Heading9">
    <w:name w:val="heading 9"/>
    <w:basedOn w:val="Normal"/>
    <w:next w:val="BodyText"/>
    <w:qFormat/>
    <w:pPr>
      <w:keepNext/>
      <w:keepLines/>
      <w:spacing w:before="200" w:after="0"/>
      <w:outlineLvl w:val="8"/>
    </w:pPr>
    <w:rPr>
      <w:rFonts w:ascii="Calibri" w:eastAsia="MS Gothic"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qFormat/>
  </w:style>
  <w:style w:type="character" w:customStyle="1" w:styleId="VerbatimChar">
    <w:name w:val="Verbatim Char"/>
    <w:basedOn w:val="CaptionChar"/>
    <w:qFormat/>
    <w:rPr>
      <w:rFonts w:ascii="Times New Roman" w:hAnsi="Times New Roman"/>
      <w:i/>
      <w:shd w:val="clear" w:color="auto" w:fill="F8F8F8"/>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000000"/>
    </w:rPr>
  </w:style>
  <w:style w:type="character" w:customStyle="1" w:styleId="KeywordTok">
    <w:name w:val="KeywordTok"/>
    <w:basedOn w:val="VerbatimChar"/>
    <w:qFormat/>
    <w:rPr>
      <w:rFonts w:ascii="Times New Roman" w:hAnsi="Times New Roman"/>
      <w:b/>
      <w:i/>
      <w:color w:val="204A87"/>
      <w:shd w:val="clear" w:color="auto" w:fill="F8F8F8"/>
    </w:rPr>
  </w:style>
  <w:style w:type="character" w:customStyle="1" w:styleId="DataTypeTok">
    <w:name w:val="DataTypeTok"/>
    <w:basedOn w:val="VerbatimChar"/>
    <w:qFormat/>
    <w:rPr>
      <w:rFonts w:ascii="Times New Roman" w:hAnsi="Times New Roman"/>
      <w:i/>
      <w:color w:val="204A87"/>
      <w:shd w:val="clear" w:color="auto" w:fill="F8F8F8"/>
    </w:rPr>
  </w:style>
  <w:style w:type="character" w:customStyle="1" w:styleId="DecValTok">
    <w:name w:val="DecValTok"/>
    <w:basedOn w:val="VerbatimChar"/>
    <w:qFormat/>
    <w:rPr>
      <w:rFonts w:ascii="Times New Roman" w:hAnsi="Times New Roman"/>
      <w:i/>
      <w:color w:val="0000CF"/>
      <w:shd w:val="clear" w:color="auto" w:fill="F8F8F8"/>
    </w:rPr>
  </w:style>
  <w:style w:type="character" w:customStyle="1" w:styleId="BaseNTok">
    <w:name w:val="BaseNTok"/>
    <w:basedOn w:val="VerbatimChar"/>
    <w:qFormat/>
    <w:rPr>
      <w:rFonts w:ascii="Times New Roman" w:hAnsi="Times New Roman"/>
      <w:i/>
      <w:color w:val="0000CF"/>
      <w:shd w:val="clear" w:color="auto" w:fill="F8F8F8"/>
    </w:rPr>
  </w:style>
  <w:style w:type="character" w:customStyle="1" w:styleId="FloatTok">
    <w:name w:val="FloatTok"/>
    <w:basedOn w:val="VerbatimChar"/>
    <w:qFormat/>
    <w:rPr>
      <w:rFonts w:ascii="Times New Roman" w:hAnsi="Times New Roman"/>
      <w:i/>
      <w:color w:val="0000CF"/>
      <w:shd w:val="clear" w:color="auto" w:fill="F8F8F8"/>
    </w:rPr>
  </w:style>
  <w:style w:type="character" w:customStyle="1" w:styleId="ConstantTok">
    <w:name w:val="ConstantTok"/>
    <w:basedOn w:val="VerbatimChar"/>
    <w:qFormat/>
    <w:rPr>
      <w:rFonts w:ascii="Times New Roman" w:hAnsi="Times New Roman"/>
      <w:i/>
      <w:color w:val="000000"/>
      <w:shd w:val="clear" w:color="auto" w:fill="F8F8F8"/>
    </w:rPr>
  </w:style>
  <w:style w:type="character" w:customStyle="1" w:styleId="CharTok">
    <w:name w:val="CharTok"/>
    <w:basedOn w:val="VerbatimChar"/>
    <w:qFormat/>
    <w:rPr>
      <w:rFonts w:ascii="Times New Roman" w:hAnsi="Times New Roman"/>
      <w:i/>
      <w:color w:val="4E9A06"/>
      <w:shd w:val="clear" w:color="auto" w:fill="F8F8F8"/>
    </w:rPr>
  </w:style>
  <w:style w:type="character" w:customStyle="1" w:styleId="SpecialCharTok">
    <w:name w:val="SpecialCharTok"/>
    <w:basedOn w:val="VerbatimChar"/>
    <w:qFormat/>
    <w:rPr>
      <w:rFonts w:ascii="Times New Roman" w:hAnsi="Times New Roman"/>
      <w:i/>
      <w:color w:val="000000"/>
      <w:shd w:val="clear" w:color="auto" w:fill="F8F8F8"/>
    </w:rPr>
  </w:style>
  <w:style w:type="character" w:customStyle="1" w:styleId="StringTok">
    <w:name w:val="StringTok"/>
    <w:basedOn w:val="VerbatimChar"/>
    <w:qFormat/>
    <w:rPr>
      <w:rFonts w:ascii="Times New Roman" w:hAnsi="Times New Roman"/>
      <w:i/>
      <w:color w:val="4E9A06"/>
      <w:shd w:val="clear" w:color="auto" w:fill="F8F8F8"/>
    </w:rPr>
  </w:style>
  <w:style w:type="character" w:customStyle="1" w:styleId="VerbatimStringTok">
    <w:name w:val="VerbatimStringTok"/>
    <w:basedOn w:val="VerbatimChar"/>
    <w:qFormat/>
    <w:rPr>
      <w:rFonts w:ascii="Times New Roman" w:hAnsi="Times New Roman"/>
      <w:i/>
      <w:color w:val="4E9A06"/>
      <w:shd w:val="clear" w:color="auto" w:fill="F8F8F8"/>
    </w:rPr>
  </w:style>
  <w:style w:type="character" w:customStyle="1" w:styleId="SpecialStringTok">
    <w:name w:val="SpecialStringTok"/>
    <w:basedOn w:val="VerbatimChar"/>
    <w:qFormat/>
    <w:rPr>
      <w:rFonts w:ascii="Times New Roman" w:hAnsi="Times New Roman"/>
      <w:i/>
      <w:color w:val="4E9A06"/>
      <w:shd w:val="clear" w:color="auto" w:fill="F8F8F8"/>
    </w:rPr>
  </w:style>
  <w:style w:type="character" w:customStyle="1" w:styleId="ImportTok">
    <w:name w:val="ImportTok"/>
    <w:basedOn w:val="VerbatimChar"/>
    <w:qFormat/>
    <w:rPr>
      <w:rFonts w:ascii="Times New Roman" w:hAnsi="Times New Roman"/>
      <w:i/>
      <w:shd w:val="clear" w:color="auto" w:fill="F8F8F8"/>
    </w:rPr>
  </w:style>
  <w:style w:type="character" w:customStyle="1" w:styleId="CommentTok">
    <w:name w:val="CommentTok"/>
    <w:basedOn w:val="VerbatimChar"/>
    <w:qFormat/>
    <w:rPr>
      <w:rFonts w:ascii="Times New Roman" w:hAnsi="Times New Roman"/>
      <w:i w:val="0"/>
      <w:color w:val="8F5902"/>
      <w:shd w:val="clear" w:color="auto" w:fill="F8F8F8"/>
    </w:rPr>
  </w:style>
  <w:style w:type="character" w:customStyle="1" w:styleId="DocumentationTok">
    <w:name w:val="DocumentationTok"/>
    <w:basedOn w:val="VerbatimChar"/>
    <w:qFormat/>
    <w:rPr>
      <w:rFonts w:ascii="Times New Roman" w:hAnsi="Times New Roman"/>
      <w:b/>
      <w:i w:val="0"/>
      <w:color w:val="8F5902"/>
      <w:shd w:val="clear" w:color="auto" w:fill="F8F8F8"/>
    </w:rPr>
  </w:style>
  <w:style w:type="character" w:customStyle="1" w:styleId="AnnotationTok">
    <w:name w:val="AnnotationTok"/>
    <w:basedOn w:val="VerbatimChar"/>
    <w:qFormat/>
    <w:rPr>
      <w:rFonts w:ascii="Times New Roman" w:hAnsi="Times New Roman"/>
      <w:b/>
      <w:i w:val="0"/>
      <w:color w:val="8F5902"/>
      <w:shd w:val="clear" w:color="auto" w:fill="F8F8F8"/>
    </w:rPr>
  </w:style>
  <w:style w:type="character" w:customStyle="1" w:styleId="CommentVarTok">
    <w:name w:val="CommentVarTok"/>
    <w:basedOn w:val="VerbatimChar"/>
    <w:qFormat/>
    <w:rPr>
      <w:rFonts w:ascii="Times New Roman" w:hAnsi="Times New Roman"/>
      <w:b/>
      <w:i w:val="0"/>
      <w:color w:val="8F5902"/>
      <w:shd w:val="clear" w:color="auto" w:fill="F8F8F8"/>
    </w:rPr>
  </w:style>
  <w:style w:type="character" w:customStyle="1" w:styleId="OtherTok">
    <w:name w:val="OtherTok"/>
    <w:basedOn w:val="VerbatimChar"/>
    <w:qFormat/>
    <w:rPr>
      <w:rFonts w:ascii="Times New Roman" w:hAnsi="Times New Roman"/>
      <w:i/>
      <w:color w:val="8F5902"/>
      <w:shd w:val="clear" w:color="auto" w:fill="F8F8F8"/>
    </w:rPr>
  </w:style>
  <w:style w:type="character" w:customStyle="1" w:styleId="FunctionTok">
    <w:name w:val="FunctionTok"/>
    <w:basedOn w:val="VerbatimChar"/>
    <w:qFormat/>
    <w:rPr>
      <w:rFonts w:ascii="Times New Roman" w:hAnsi="Times New Roman"/>
      <w:i/>
      <w:color w:val="000000"/>
      <w:shd w:val="clear" w:color="auto" w:fill="F8F8F8"/>
    </w:rPr>
  </w:style>
  <w:style w:type="character" w:customStyle="1" w:styleId="VariableTok">
    <w:name w:val="VariableTok"/>
    <w:basedOn w:val="VerbatimChar"/>
    <w:qFormat/>
    <w:rPr>
      <w:rFonts w:ascii="Times New Roman" w:hAnsi="Times New Roman"/>
      <w:i/>
      <w:color w:val="000000"/>
      <w:shd w:val="clear" w:color="auto" w:fill="F8F8F8"/>
    </w:rPr>
  </w:style>
  <w:style w:type="character" w:customStyle="1" w:styleId="ControlFlowTok">
    <w:name w:val="ControlFlowTok"/>
    <w:basedOn w:val="VerbatimChar"/>
    <w:qFormat/>
    <w:rPr>
      <w:rFonts w:ascii="Times New Roman" w:hAnsi="Times New Roman"/>
      <w:b/>
      <w:i/>
      <w:color w:val="204A87"/>
      <w:shd w:val="clear" w:color="auto" w:fill="F8F8F8"/>
    </w:rPr>
  </w:style>
  <w:style w:type="character" w:customStyle="1" w:styleId="OperatorTok">
    <w:name w:val="OperatorTok"/>
    <w:basedOn w:val="VerbatimChar"/>
    <w:qFormat/>
    <w:rPr>
      <w:rFonts w:ascii="Times New Roman" w:hAnsi="Times New Roman"/>
      <w:b/>
      <w:i/>
      <w:color w:val="CE5C00"/>
      <w:shd w:val="clear" w:color="auto" w:fill="F8F8F8"/>
    </w:rPr>
  </w:style>
  <w:style w:type="character" w:customStyle="1" w:styleId="BuiltInTok">
    <w:name w:val="BuiltInTok"/>
    <w:basedOn w:val="VerbatimChar"/>
    <w:qFormat/>
    <w:rPr>
      <w:rFonts w:ascii="Times New Roman" w:hAnsi="Times New Roman"/>
      <w:i/>
      <w:shd w:val="clear" w:color="auto" w:fill="F8F8F8"/>
    </w:rPr>
  </w:style>
  <w:style w:type="character" w:customStyle="1" w:styleId="ExtensionTok">
    <w:name w:val="ExtensionTok"/>
    <w:basedOn w:val="VerbatimChar"/>
    <w:qFormat/>
    <w:rPr>
      <w:rFonts w:ascii="Times New Roman" w:hAnsi="Times New Roman"/>
      <w:i/>
      <w:shd w:val="clear" w:color="auto" w:fill="F8F8F8"/>
    </w:rPr>
  </w:style>
  <w:style w:type="character" w:customStyle="1" w:styleId="PreprocessorTok">
    <w:name w:val="PreprocessorTok"/>
    <w:basedOn w:val="VerbatimChar"/>
    <w:qFormat/>
    <w:rPr>
      <w:rFonts w:ascii="Times New Roman" w:hAnsi="Times New Roman"/>
      <w:i w:val="0"/>
      <w:color w:val="8F5902"/>
      <w:shd w:val="clear" w:color="auto" w:fill="F8F8F8"/>
    </w:rPr>
  </w:style>
  <w:style w:type="character" w:customStyle="1" w:styleId="AttributeTok">
    <w:name w:val="AttributeTok"/>
    <w:basedOn w:val="VerbatimChar"/>
    <w:qFormat/>
    <w:rPr>
      <w:rFonts w:ascii="Times New Roman" w:hAnsi="Times New Roman"/>
      <w:i/>
      <w:color w:val="C4A000"/>
      <w:shd w:val="clear" w:color="auto" w:fill="F8F8F8"/>
    </w:rPr>
  </w:style>
  <w:style w:type="character" w:customStyle="1" w:styleId="RegionMarkerTok">
    <w:name w:val="RegionMarkerTok"/>
    <w:basedOn w:val="VerbatimChar"/>
    <w:qFormat/>
    <w:rPr>
      <w:rFonts w:ascii="Times New Roman" w:hAnsi="Times New Roman"/>
      <w:i/>
      <w:shd w:val="clear" w:color="auto" w:fill="F8F8F8"/>
    </w:rPr>
  </w:style>
  <w:style w:type="character" w:customStyle="1" w:styleId="InformationTok">
    <w:name w:val="InformationTok"/>
    <w:basedOn w:val="VerbatimChar"/>
    <w:qFormat/>
    <w:rPr>
      <w:rFonts w:ascii="Times New Roman" w:hAnsi="Times New Roman"/>
      <w:b/>
      <w:i w:val="0"/>
      <w:color w:val="8F5902"/>
      <w:shd w:val="clear" w:color="auto" w:fill="F8F8F8"/>
    </w:rPr>
  </w:style>
  <w:style w:type="character" w:customStyle="1" w:styleId="WarningTok">
    <w:name w:val="WarningTok"/>
    <w:basedOn w:val="VerbatimChar"/>
    <w:qFormat/>
    <w:rPr>
      <w:rFonts w:ascii="Times New Roman" w:hAnsi="Times New Roman"/>
      <w:b/>
      <w:i w:val="0"/>
      <w:color w:val="8F5902"/>
      <w:shd w:val="clear" w:color="auto" w:fill="F8F8F8"/>
    </w:rPr>
  </w:style>
  <w:style w:type="character" w:customStyle="1" w:styleId="AlertTok">
    <w:name w:val="AlertTok"/>
    <w:basedOn w:val="VerbatimChar"/>
    <w:qFormat/>
    <w:rPr>
      <w:rFonts w:ascii="Times New Roman" w:hAnsi="Times New Roman"/>
      <w:i/>
      <w:color w:val="EF2929"/>
      <w:shd w:val="clear" w:color="auto" w:fill="F8F8F8"/>
    </w:rPr>
  </w:style>
  <w:style w:type="character" w:customStyle="1" w:styleId="ErrorTok">
    <w:name w:val="ErrorTok"/>
    <w:basedOn w:val="VerbatimChar"/>
    <w:qFormat/>
    <w:rPr>
      <w:rFonts w:ascii="Times New Roman" w:hAnsi="Times New Roman"/>
      <w:b/>
      <w:i/>
      <w:color w:val="A40000"/>
      <w:shd w:val="clear" w:color="auto" w:fill="F8F8F8"/>
    </w:rPr>
  </w:style>
  <w:style w:type="character" w:customStyle="1" w:styleId="NormalTok">
    <w:name w:val="NormalTok"/>
    <w:basedOn w:val="VerbatimChar"/>
    <w:qFormat/>
    <w:rPr>
      <w:rFonts w:ascii="Times New Roman" w:hAnsi="Times New Roman"/>
      <w:i/>
      <w:shd w:val="clear" w:color="auto" w:fill="F8F8F8"/>
    </w:rPr>
  </w:style>
  <w:style w:type="character" w:customStyle="1" w:styleId="BodyTextChar">
    <w:name w:val="Body Text Char"/>
    <w:basedOn w:val="DefaultParagraphFont"/>
    <w:qFormat/>
    <w:rPr>
      <w:rFonts w:ascii="Times New Roman" w:hAnsi="Times New Roman"/>
    </w:rPr>
  </w:style>
  <w:style w:type="character" w:styleId="LineNumber">
    <w:name w:val="line number"/>
    <w:basedOn w:val="DefaultParagraphFont"/>
    <w:qFormat/>
  </w:style>
  <w:style w:type="character" w:customStyle="1" w:styleId="HeaderChar">
    <w:name w:val="Header Char"/>
    <w:basedOn w:val="DefaultParagraphFont"/>
    <w:qFormat/>
    <w:rPr>
      <w:rFonts w:ascii="Times New Roman" w:hAnsi="Times New Roman"/>
    </w:rPr>
  </w:style>
  <w:style w:type="character" w:customStyle="1" w:styleId="FooterChar">
    <w:name w:val="Footer Char"/>
    <w:basedOn w:val="DefaultParagraphFont"/>
    <w:qFormat/>
    <w:rPr>
      <w:rFonts w:ascii="Times New Roman" w:hAnsi="Times New Roman"/>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autoRedefine/>
    <w:rsid w:val="00803FC6"/>
    <w:pPr>
      <w:spacing w:before="180" w:after="180"/>
      <w:jc w:val="both"/>
      <w:pPrChange w:id="0" w:author="Tsakos, Georgios" w:date="2022-04-22T18:17:00Z">
        <w:pPr>
          <w:suppressAutoHyphens/>
          <w:overflowPunct w:val="0"/>
          <w:spacing w:before="180" w:after="180" w:line="480" w:lineRule="auto"/>
          <w:jc w:val="both"/>
        </w:pPr>
      </w:pPrChange>
    </w:pPr>
    <w:rPr>
      <w:rPrChange w:id="0" w:author="Tsakos, Georgios" w:date="2022-04-22T18:17:00Z">
        <w:rPr>
          <w:rFonts w:ascii="Arial" w:eastAsia="Cambria" w:hAnsi="Arial" w:cs="Noto Sans Arabic"/>
          <w:sz w:val="24"/>
          <w:szCs w:val="24"/>
          <w:lang w:val="en-US" w:eastAsia="en-US" w:bidi="ar-SA"/>
        </w:rPr>
      </w:rPrChange>
    </w:rPr>
  </w:style>
  <w:style w:type="paragraph" w:styleId="List">
    <w:name w:val="List"/>
    <w:basedOn w:val="BodyText"/>
    <w:rPr>
      <w:rFonts w:cs="Noto Sans Devanagari"/>
    </w:rPr>
  </w:style>
  <w:style w:type="paragraph" w:styleId="Caption">
    <w:name w:val="caption"/>
    <w:basedOn w:val="Normal"/>
    <w:qFormat/>
    <w:pPr>
      <w:spacing w:after="120"/>
    </w:pPr>
    <w:rPr>
      <w:i/>
    </w:rPr>
  </w:style>
  <w:style w:type="paragraph" w:customStyle="1" w:styleId="Index">
    <w:name w:val="Index"/>
    <w:basedOn w:val="Normal"/>
    <w:qFormat/>
    <w:pPr>
      <w:suppressLineNumbers/>
    </w:pPr>
    <w:rPr>
      <w:rFonts w:cs="Noto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uiPriority w:val="10"/>
    <w:qFormat/>
    <w:pPr>
      <w:keepNext/>
      <w:keepLines/>
      <w:spacing w:after="0"/>
      <w:contextualSpacing/>
      <w:jc w:val="center"/>
    </w:pPr>
    <w:rPr>
      <w:rFonts w:eastAsia="MS Gothic"/>
      <w:b/>
      <w:bCs/>
      <w:color w:val="000000"/>
      <w:sz w:val="30"/>
      <w:szCs w:val="36"/>
    </w:rPr>
  </w:style>
  <w:style w:type="paragraph" w:styleId="Subtitle">
    <w:name w:val="Subtitle"/>
    <w:basedOn w:val="Title"/>
    <w:next w:val="BodyText"/>
    <w:uiPriority w:val="11"/>
    <w:qFormat/>
    <w:pPr>
      <w:spacing w:before="240" w:after="240"/>
      <w:contextualSpacing w:val="0"/>
    </w:pPr>
    <w:rPr>
      <w:szCs w:val="30"/>
    </w:rPr>
  </w:style>
  <w:style w:type="paragraph" w:customStyle="1" w:styleId="Author">
    <w:name w:val="Author"/>
    <w:next w:val="BodyText"/>
    <w:qFormat/>
    <w:pPr>
      <w:keepNext/>
      <w:keepLines/>
      <w:overflowPunct w:val="0"/>
      <w:spacing w:after="200"/>
      <w:jc w:val="center"/>
    </w:pPr>
    <w:rPr>
      <w:rFonts w:eastAsia="Cambria"/>
    </w:rPr>
  </w:style>
  <w:style w:type="paragraph" w:styleId="Date">
    <w:name w:val="Date"/>
    <w:next w:val="BodyText"/>
    <w:qFormat/>
    <w:pPr>
      <w:keepNext/>
      <w:keepLines/>
      <w:overflowPunct w:val="0"/>
      <w:spacing w:after="200"/>
      <w:jc w:val="center"/>
    </w:pPr>
    <w:rPr>
      <w:rFonts w:eastAsia="Cambria"/>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autoRedefine/>
    <w:qFormat/>
    <w:pPr>
      <w:keepNext/>
      <w:spacing w:line="240" w:lineRule="auto"/>
      <w:jc w:val="center"/>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pPr>
      <w:spacing w:before="240" w:line="259" w:lineRule="auto"/>
      <w:outlineLvl w:val="9"/>
    </w:pPr>
    <w:rPr>
      <w:bCs w:val="0"/>
      <w:color w:val="365F91"/>
    </w:rPr>
  </w:style>
  <w:style w:type="paragraph" w:customStyle="1" w:styleId="SourceCode">
    <w:name w:val="Source Code"/>
    <w:basedOn w:val="Normal"/>
    <w:qFormat/>
    <w:pPr>
      <w:shd w:val="clear" w:color="auto" w:fill="F8F8F8"/>
      <w:spacing w:line="360" w:lineRule="auto"/>
    </w:pPr>
    <w:rPr>
      <w:i/>
    </w:rPr>
  </w:style>
  <w:style w:type="paragraph" w:customStyle="1" w:styleId="HeaderandFooter">
    <w:name w:val="Header and Footer"/>
    <w:basedOn w:val="Normal"/>
    <w:qFormat/>
  </w:style>
  <w:style w:type="paragraph" w:styleId="Header">
    <w:name w:val="header"/>
    <w:basedOn w:val="Normal"/>
    <w:pPr>
      <w:suppressLineNumbers/>
      <w:tabs>
        <w:tab w:val="center" w:pos="4513"/>
        <w:tab w:val="right" w:pos="9026"/>
      </w:tabs>
      <w:spacing w:after="0" w:line="240" w:lineRule="auto"/>
    </w:pPr>
  </w:style>
  <w:style w:type="paragraph" w:styleId="Footer">
    <w:name w:val="footer"/>
    <w:basedOn w:val="Normal"/>
    <w:pPr>
      <w:suppressLineNumbers/>
      <w:tabs>
        <w:tab w:val="center" w:pos="4513"/>
        <w:tab w:val="right" w:pos="9026"/>
      </w:tabs>
      <w:spacing w:after="0" w:line="240" w:lineRule="auto"/>
    </w:pPr>
  </w:style>
  <w:style w:type="character" w:styleId="CommentReference">
    <w:name w:val="annotation reference"/>
    <w:basedOn w:val="DefaultParagraphFont"/>
    <w:uiPriority w:val="99"/>
    <w:semiHidden/>
    <w:unhideWhenUsed/>
    <w:rsid w:val="00810A3C"/>
    <w:rPr>
      <w:sz w:val="18"/>
      <w:szCs w:val="18"/>
    </w:rPr>
  </w:style>
  <w:style w:type="paragraph" w:styleId="CommentText">
    <w:name w:val="annotation text"/>
    <w:basedOn w:val="Normal"/>
    <w:link w:val="CommentTextChar"/>
    <w:uiPriority w:val="99"/>
    <w:unhideWhenUsed/>
    <w:rsid w:val="00810A3C"/>
  </w:style>
  <w:style w:type="character" w:customStyle="1" w:styleId="CommentTextChar">
    <w:name w:val="Comment Text Char"/>
    <w:basedOn w:val="DefaultParagraphFont"/>
    <w:link w:val="CommentText"/>
    <w:uiPriority w:val="99"/>
    <w:rsid w:val="00810A3C"/>
    <w:rPr>
      <w:rFonts w:ascii="Arial" w:eastAsia="Cambria" w:hAnsi="Arial"/>
    </w:rPr>
  </w:style>
  <w:style w:type="paragraph" w:styleId="CommentSubject">
    <w:name w:val="annotation subject"/>
    <w:basedOn w:val="CommentText"/>
    <w:next w:val="CommentText"/>
    <w:link w:val="CommentSubjectChar"/>
    <w:uiPriority w:val="99"/>
    <w:semiHidden/>
    <w:unhideWhenUsed/>
    <w:rsid w:val="00810A3C"/>
    <w:rPr>
      <w:b/>
      <w:bCs/>
    </w:rPr>
  </w:style>
  <w:style w:type="character" w:customStyle="1" w:styleId="CommentSubjectChar">
    <w:name w:val="Comment Subject Char"/>
    <w:basedOn w:val="CommentTextChar"/>
    <w:link w:val="CommentSubject"/>
    <w:uiPriority w:val="99"/>
    <w:semiHidden/>
    <w:rsid w:val="00810A3C"/>
    <w:rPr>
      <w:rFonts w:ascii="Arial" w:eastAsia="Cambria" w:hAnsi="Arial"/>
      <w:b/>
      <w:bCs/>
    </w:rPr>
  </w:style>
  <w:style w:type="character" w:styleId="UnresolvedMention">
    <w:name w:val="Unresolved Mention"/>
    <w:basedOn w:val="DefaultParagraphFont"/>
    <w:uiPriority w:val="99"/>
    <w:semiHidden/>
    <w:unhideWhenUsed/>
    <w:rsid w:val="00D31E7C"/>
    <w:rPr>
      <w:color w:val="605E5C"/>
      <w:shd w:val="clear" w:color="auto" w:fill="E1DFDD"/>
    </w:rPr>
  </w:style>
  <w:style w:type="paragraph" w:styleId="Revision">
    <w:name w:val="Revision"/>
    <w:hidden/>
    <w:uiPriority w:val="99"/>
    <w:semiHidden/>
    <w:rsid w:val="00AB0E98"/>
    <w:pPr>
      <w:suppressAutoHyphens w:val="0"/>
    </w:pPr>
    <w:rPr>
      <w:rFonts w:ascii="Arial" w:eastAsia="Cambria"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onlinelibrary.wiley.com/doi/pdfdirect/10.1111/cdoe.12746?download=true" TargetMode="External"/><Relationship Id="rId1" Type="http://schemas.openxmlformats.org/officeDocument/2006/relationships/hyperlink" Target="https://www.ncbi.nlm.nih.gov/pubmed/3460175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upul.cooray.15@ucl.ac.ukp"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4892</Words>
  <Characters>27888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Estimating the effect of number of remaining teeth on social participation among older adults in Japan</vt:lpstr>
    </vt:vector>
  </TitlesOfParts>
  <Company/>
  <LinksUpToDate>false</LinksUpToDate>
  <CharactersWithSpaces>32715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number of remaining teeth on social participation among older adults in Japan</dc:title>
  <dc:subject/>
  <dc:creator>Tsakos, Georgios</dc:creator>
  <dc:description/>
  <cp:lastModifiedBy>Anja Heilmann</cp:lastModifiedBy>
  <cp:revision>6</cp:revision>
  <dcterms:created xsi:type="dcterms:W3CDTF">2022-04-23T17:28:00Z</dcterms:created>
  <dcterms:modified xsi:type="dcterms:W3CDTF">2022-04-23T21:36:00Z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Bib_files/references.bib</vt:lpwstr>
  </property>
  <property fmtid="{D5CDD505-2E9C-101B-9397-08002B2CF9AE}" pid="3" name="csl">
    <vt:lpwstr>CSL_file/international-journal-of-epidemiology-2.csl</vt:lpwstr>
  </property>
  <property fmtid="{D5CDD505-2E9C-101B-9397-08002B2CF9AE}" pid="4" name="editor_options">
    <vt:lpwstr/>
  </property>
  <property fmtid="{D5CDD505-2E9C-101B-9397-08002B2CF9AE}" pid="5" name="output">
    <vt:lpwstr/>
  </property>
</Properties>
</file>